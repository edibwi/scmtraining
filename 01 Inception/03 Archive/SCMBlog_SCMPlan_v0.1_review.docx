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01BEA" w14:textId="77777777" w:rsidR="00DA1852" w:rsidRPr="00AB0157" w:rsidRDefault="009B39FD" w:rsidP="00DA1852">
      <w:pPr>
        <w:jc w:val="center"/>
        <w:rPr>
          <w:rFonts w:ascii="Verdana" w:hAnsi="Verdana"/>
        </w:rPr>
      </w:pPr>
      <w:r>
        <w:rPr>
          <w:rStyle w:val="CommentReference"/>
        </w:rPr>
        <w:commentReference w:id="0"/>
      </w:r>
      <w:r w:rsidR="00117787" w:rsidRPr="00AB0157">
        <w:rPr>
          <w:rFonts w:ascii="Verdana" w:hAnsi="Verdana"/>
          <w:noProof/>
        </w:rPr>
        <w:drawing>
          <wp:inline distT="0" distB="0" distL="0" distR="0" wp14:anchorId="0233FA04" wp14:editId="1F0B0D53">
            <wp:extent cx="1438275" cy="276225"/>
            <wp:effectExtent l="0" t="0" r="9525" b="9525"/>
            <wp:docPr id="1" name="Picture 1" descr="Stationar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onary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38275" cy="276225"/>
                    </a:xfrm>
                    <a:prstGeom prst="rect">
                      <a:avLst/>
                    </a:prstGeom>
                    <a:noFill/>
                    <a:ln>
                      <a:noFill/>
                    </a:ln>
                  </pic:spPr>
                </pic:pic>
              </a:graphicData>
            </a:graphic>
          </wp:inline>
        </w:drawing>
      </w:r>
    </w:p>
    <w:p w14:paraId="7A0BCDED" w14:textId="77777777" w:rsidR="00DA1852" w:rsidRPr="00AB0157" w:rsidRDefault="00DA1852" w:rsidP="00DA1852">
      <w:pPr>
        <w:pStyle w:val="PlanTitle"/>
        <w:rPr>
          <w:rFonts w:ascii="Verdana" w:hAnsi="Verdana"/>
        </w:rPr>
      </w:pPr>
      <w:r w:rsidRPr="00AB0157">
        <w:rPr>
          <w:rFonts w:ascii="Verdana" w:hAnsi="Verdana"/>
        </w:rPr>
        <w:fldChar w:fldCharType="begin"/>
      </w:r>
      <w:r w:rsidRPr="00AB0157">
        <w:rPr>
          <w:rFonts w:ascii="Verdana" w:hAnsi="Verdana"/>
        </w:rPr>
        <w:instrText xml:space="preserve"> TITLE   \* MERGEFORMAT </w:instrText>
      </w:r>
      <w:r w:rsidRPr="00AB0157">
        <w:rPr>
          <w:rFonts w:ascii="Verdana" w:hAnsi="Verdana"/>
        </w:rPr>
        <w:fldChar w:fldCharType="separate"/>
      </w:r>
      <w:r w:rsidR="00D563EC" w:rsidRPr="00AB0157">
        <w:rPr>
          <w:rFonts w:ascii="Verdana" w:hAnsi="Verdana"/>
        </w:rPr>
        <w:t>SCM BLOG</w:t>
      </w:r>
      <w:r w:rsidR="00353F26" w:rsidRPr="00AB0157">
        <w:rPr>
          <w:rFonts w:ascii="Verdana" w:hAnsi="Verdana"/>
        </w:rPr>
        <w:t xml:space="preserve"> SCM Plan</w:t>
      </w:r>
      <w:r w:rsidRPr="00AB0157">
        <w:rPr>
          <w:rFonts w:ascii="Verdana" w:hAnsi="Verdana"/>
        </w:rPr>
        <w:fldChar w:fldCharType="end"/>
      </w:r>
    </w:p>
    <w:p w14:paraId="31E7E8EC" w14:textId="77777777" w:rsidR="00DA1852" w:rsidRPr="00AB0157" w:rsidRDefault="00DA1852" w:rsidP="00DA1852">
      <w:pPr>
        <w:pStyle w:val="PlanTitle"/>
        <w:rPr>
          <w:rFonts w:ascii="Verdana" w:hAnsi="Verdana"/>
        </w:rPr>
      </w:pPr>
    </w:p>
    <w:p w14:paraId="28DF67E6" w14:textId="77777777" w:rsidR="00DA1852" w:rsidRPr="00AB0157" w:rsidRDefault="00DA1852" w:rsidP="00DA1852">
      <w:pPr>
        <w:pStyle w:val="PlanTitle"/>
        <w:rPr>
          <w:rFonts w:ascii="Verdana" w:hAnsi="Verdana"/>
        </w:rPr>
      </w:pPr>
      <w:r w:rsidRPr="00AB0157">
        <w:rPr>
          <w:rFonts w:ascii="Verdana" w:hAnsi="Verdana"/>
        </w:rPr>
        <w:t xml:space="preserve">VERSION </w:t>
      </w:r>
      <w:r w:rsidR="00D563EC" w:rsidRPr="00AB0157">
        <w:rPr>
          <w:rFonts w:ascii="Verdana" w:hAnsi="Verdana"/>
        </w:rPr>
        <w:t>0</w:t>
      </w:r>
      <w:r w:rsidR="00353F26" w:rsidRPr="00AB0157">
        <w:rPr>
          <w:rFonts w:ascii="Verdana" w:hAnsi="Verdana"/>
        </w:rPr>
        <w:t>.</w:t>
      </w:r>
      <w:r w:rsidR="00D563EC" w:rsidRPr="00AB0157">
        <w:rPr>
          <w:rFonts w:ascii="Verdana" w:hAnsi="Verdana"/>
        </w:rPr>
        <w:t>1</w:t>
      </w:r>
    </w:p>
    <w:p w14:paraId="1DA1A4F2" w14:textId="77777777" w:rsidR="00DA1852" w:rsidRPr="00AB0157" w:rsidRDefault="00D563EC" w:rsidP="00DA1852">
      <w:pPr>
        <w:pStyle w:val="PlanTitle"/>
        <w:rPr>
          <w:rFonts w:ascii="Verdana" w:hAnsi="Verdana"/>
        </w:rPr>
      </w:pPr>
      <w:r w:rsidRPr="00AB0157">
        <w:rPr>
          <w:rFonts w:ascii="Verdana" w:hAnsi="Verdana"/>
        </w:rPr>
        <w:t>4</w:t>
      </w:r>
      <w:r w:rsidR="00353F26" w:rsidRPr="00AB0157">
        <w:rPr>
          <w:rFonts w:ascii="Verdana" w:hAnsi="Verdana"/>
        </w:rPr>
        <w:t xml:space="preserve"> </w:t>
      </w:r>
      <w:r w:rsidRPr="00AB0157">
        <w:rPr>
          <w:rFonts w:ascii="Verdana" w:hAnsi="Verdana"/>
        </w:rPr>
        <w:t>OCTOBER</w:t>
      </w:r>
      <w:r w:rsidR="00353F26" w:rsidRPr="00AB0157">
        <w:rPr>
          <w:rFonts w:ascii="Verdana" w:hAnsi="Verdana"/>
        </w:rPr>
        <w:t xml:space="preserve"> 2014</w:t>
      </w:r>
    </w:p>
    <w:p w14:paraId="5D4188D7" w14:textId="77777777" w:rsidR="00DA1852" w:rsidRPr="00AB0157" w:rsidRDefault="00DA1852" w:rsidP="00DA1852">
      <w:pPr>
        <w:pStyle w:val="PlanTitle"/>
        <w:rPr>
          <w:rFonts w:ascii="Verdana" w:hAnsi="Verdana"/>
        </w:rPr>
      </w:pPr>
    </w:p>
    <w:p w14:paraId="362B9166" w14:textId="77777777" w:rsidR="00DA1852" w:rsidRPr="00AB0157" w:rsidRDefault="00DA1852">
      <w:pPr>
        <w:pStyle w:val="Title"/>
        <w:rPr>
          <w:rFonts w:ascii="Verdana" w:hAnsi="Verdana"/>
        </w:rPr>
      </w:pPr>
    </w:p>
    <w:p w14:paraId="4075C21B" w14:textId="77777777" w:rsidR="00DA1852" w:rsidRPr="00AB0157" w:rsidRDefault="00DA1852">
      <w:pPr>
        <w:pStyle w:val="Title"/>
        <w:rPr>
          <w:rFonts w:ascii="Verdana" w:hAnsi="Verdana"/>
        </w:rPr>
      </w:pPr>
    </w:p>
    <w:p w14:paraId="00A46DAA" w14:textId="77777777" w:rsidR="00DA1852" w:rsidRPr="00AB0157" w:rsidRDefault="00DA1852">
      <w:pPr>
        <w:pStyle w:val="Title"/>
        <w:rPr>
          <w:rFonts w:ascii="Verdana" w:hAnsi="Verdana"/>
        </w:rPr>
      </w:pPr>
    </w:p>
    <w:p w14:paraId="3F0FBCCB" w14:textId="77777777" w:rsidR="00834B97" w:rsidRPr="00AB0157" w:rsidRDefault="00834B97">
      <w:pPr>
        <w:pStyle w:val="Title"/>
        <w:rPr>
          <w:rFonts w:ascii="Verdana" w:hAnsi="Verdana"/>
        </w:rPr>
        <w:sectPr w:rsidR="00834B97" w:rsidRPr="00AB0157" w:rsidSect="005F7D6E">
          <w:pgSz w:w="11909" w:h="16834" w:code="9"/>
          <w:pgMar w:top="1411" w:right="1411" w:bottom="1411" w:left="1411" w:header="720" w:footer="720" w:gutter="0"/>
          <w:cols w:space="720"/>
        </w:sectPr>
      </w:pPr>
    </w:p>
    <w:p w14:paraId="59CA8DC4" w14:textId="77777777" w:rsidR="00DA1852" w:rsidRPr="00AB0157" w:rsidRDefault="00DA1852">
      <w:pPr>
        <w:pStyle w:val="Title"/>
        <w:rPr>
          <w:rFonts w:ascii="Verdana" w:hAnsi="Verdana"/>
        </w:rPr>
      </w:pPr>
    </w:p>
    <w:p w14:paraId="4AAD6B39" w14:textId="77777777" w:rsidR="00DA1852" w:rsidRPr="00AB0157" w:rsidRDefault="00DA1852" w:rsidP="00DA1852">
      <w:pPr>
        <w:pStyle w:val="PlanTitle2"/>
        <w:rPr>
          <w:rFonts w:ascii="Verdana" w:hAnsi="Verdana"/>
        </w:rPr>
      </w:pPr>
      <w:bookmarkStart w:id="1" w:name="_Toc147116383"/>
      <w:bookmarkStart w:id="2" w:name="_Toc147117652"/>
      <w:bookmarkStart w:id="3" w:name="_Toc147118374"/>
      <w:bookmarkStart w:id="4" w:name="_Toc147140097"/>
      <w:r w:rsidRPr="00AB0157">
        <w:rPr>
          <w:rFonts w:ascii="Verdana" w:hAnsi="Verdana"/>
        </w:rPr>
        <w:t>Revision History</w:t>
      </w:r>
      <w:bookmarkEnd w:id="1"/>
      <w:bookmarkEnd w:id="2"/>
      <w:bookmarkEnd w:id="3"/>
      <w:bookmarkEnd w:id="4"/>
    </w:p>
    <w:tbl>
      <w:tblPr>
        <w:tblStyle w:val="ReportTable11"/>
        <w:tblW w:w="9180" w:type="dxa"/>
        <w:tblInd w:w="108" w:type="dxa"/>
        <w:tblLook w:val="01E0" w:firstRow="1" w:lastRow="1" w:firstColumn="1" w:lastColumn="1" w:noHBand="0" w:noVBand="0"/>
      </w:tblPr>
      <w:tblGrid>
        <w:gridCol w:w="1728"/>
        <w:gridCol w:w="1521"/>
        <w:gridCol w:w="3420"/>
        <w:gridCol w:w="2511"/>
      </w:tblGrid>
      <w:tr w:rsidR="00DA1852" w:rsidRPr="00AB0157" w14:paraId="4E5BA87C" w14:textId="77777777" w:rsidTr="00D71627">
        <w:trPr>
          <w:cnfStyle w:val="100000000000" w:firstRow="1" w:lastRow="0" w:firstColumn="0" w:lastColumn="0" w:oddVBand="0" w:evenVBand="0" w:oddHBand="0" w:evenHBand="0" w:firstRowFirstColumn="0" w:firstRowLastColumn="0" w:lastRowFirstColumn="0" w:lastRowLastColumn="0"/>
        </w:trPr>
        <w:tc>
          <w:tcPr>
            <w:tcW w:w="1728" w:type="dxa"/>
          </w:tcPr>
          <w:p w14:paraId="79F74D6F" w14:textId="77777777" w:rsidR="00DA1852" w:rsidRPr="00AB0157" w:rsidRDefault="00DA1852" w:rsidP="00893CF5">
            <w:pPr>
              <w:rPr>
                <w:rFonts w:ascii="Verdana" w:hAnsi="Verdana" w:cs="Arial"/>
                <w:bCs/>
              </w:rPr>
            </w:pPr>
            <w:r w:rsidRPr="00AB0157">
              <w:rPr>
                <w:rFonts w:ascii="Verdana" w:hAnsi="Verdana" w:cs="Arial"/>
                <w:bCs/>
              </w:rPr>
              <w:t>Date</w:t>
            </w:r>
          </w:p>
        </w:tc>
        <w:tc>
          <w:tcPr>
            <w:tcW w:w="1521" w:type="dxa"/>
          </w:tcPr>
          <w:p w14:paraId="1F629276" w14:textId="77777777" w:rsidR="00DA1852" w:rsidRPr="00AB0157" w:rsidRDefault="00DA1852" w:rsidP="00893CF5">
            <w:pPr>
              <w:rPr>
                <w:rFonts w:ascii="Verdana" w:hAnsi="Verdana" w:cs="Arial"/>
                <w:bCs/>
              </w:rPr>
            </w:pPr>
            <w:r w:rsidRPr="00AB0157">
              <w:rPr>
                <w:rFonts w:ascii="Verdana" w:hAnsi="Verdana" w:cs="Arial"/>
                <w:bCs/>
              </w:rPr>
              <w:t>Doc. Version</w:t>
            </w:r>
          </w:p>
        </w:tc>
        <w:tc>
          <w:tcPr>
            <w:tcW w:w="3420" w:type="dxa"/>
          </w:tcPr>
          <w:p w14:paraId="23998B84" w14:textId="77777777" w:rsidR="00DA1852" w:rsidRPr="00AB0157" w:rsidRDefault="00DA1852" w:rsidP="00893CF5">
            <w:pPr>
              <w:rPr>
                <w:rFonts w:ascii="Verdana" w:hAnsi="Verdana" w:cs="Arial"/>
                <w:bCs/>
              </w:rPr>
            </w:pPr>
            <w:r w:rsidRPr="00AB0157">
              <w:rPr>
                <w:rFonts w:ascii="Verdana" w:hAnsi="Verdana" w:cs="Arial"/>
                <w:bCs/>
              </w:rPr>
              <w:t>Description</w:t>
            </w:r>
          </w:p>
        </w:tc>
        <w:tc>
          <w:tcPr>
            <w:tcW w:w="2511" w:type="dxa"/>
          </w:tcPr>
          <w:p w14:paraId="548A07D7" w14:textId="77777777" w:rsidR="00DA1852" w:rsidRPr="00AB0157" w:rsidRDefault="00DA1852" w:rsidP="00893CF5">
            <w:pPr>
              <w:rPr>
                <w:rFonts w:ascii="Verdana" w:hAnsi="Verdana" w:cs="Arial"/>
                <w:bCs/>
              </w:rPr>
            </w:pPr>
            <w:r w:rsidRPr="00AB0157">
              <w:rPr>
                <w:rFonts w:ascii="Verdana" w:hAnsi="Verdana" w:cs="Arial"/>
                <w:bCs/>
              </w:rPr>
              <w:t>Author</w:t>
            </w:r>
          </w:p>
        </w:tc>
      </w:tr>
      <w:tr w:rsidR="006A00CD" w:rsidRPr="00AB0157" w14:paraId="5B6E38A2" w14:textId="77777777" w:rsidTr="009A37B5">
        <w:tc>
          <w:tcPr>
            <w:tcW w:w="1728" w:type="dxa"/>
            <w:vAlign w:val="top"/>
          </w:tcPr>
          <w:p w14:paraId="2D5B6DAC" w14:textId="77777777" w:rsidR="006A00CD" w:rsidRPr="00AB0157" w:rsidRDefault="00D563EC" w:rsidP="00D563EC">
            <w:pPr>
              <w:pStyle w:val="Tabletext"/>
              <w:rPr>
                <w:rFonts w:ascii="Verdana" w:hAnsi="Verdana"/>
                <w:b w:val="0"/>
              </w:rPr>
            </w:pPr>
            <w:r w:rsidRPr="00AB0157">
              <w:rPr>
                <w:rFonts w:ascii="Verdana" w:hAnsi="Verdana"/>
                <w:b w:val="0"/>
              </w:rPr>
              <w:t>4</w:t>
            </w:r>
            <w:r w:rsidR="00353F26" w:rsidRPr="00AB0157">
              <w:rPr>
                <w:rFonts w:ascii="Verdana" w:hAnsi="Verdana"/>
                <w:b w:val="0"/>
              </w:rPr>
              <w:t xml:space="preserve"> </w:t>
            </w:r>
            <w:r w:rsidRPr="00AB0157">
              <w:rPr>
                <w:rFonts w:ascii="Verdana" w:hAnsi="Verdana"/>
                <w:b w:val="0"/>
              </w:rPr>
              <w:t>October</w:t>
            </w:r>
            <w:r w:rsidR="00353F26" w:rsidRPr="00AB0157">
              <w:rPr>
                <w:rFonts w:ascii="Verdana" w:hAnsi="Verdana"/>
                <w:b w:val="0"/>
              </w:rPr>
              <w:t xml:space="preserve"> 201</w:t>
            </w:r>
            <w:r w:rsidRPr="00AB0157">
              <w:rPr>
                <w:rFonts w:ascii="Verdana" w:hAnsi="Verdana"/>
                <w:b w:val="0"/>
              </w:rPr>
              <w:t>6</w:t>
            </w:r>
          </w:p>
        </w:tc>
        <w:tc>
          <w:tcPr>
            <w:tcW w:w="1521" w:type="dxa"/>
            <w:vAlign w:val="top"/>
          </w:tcPr>
          <w:p w14:paraId="278B240C" w14:textId="77777777" w:rsidR="006A00CD" w:rsidRPr="00AB0157" w:rsidRDefault="00353F26">
            <w:pPr>
              <w:pStyle w:val="Tabletext"/>
              <w:rPr>
                <w:rFonts w:ascii="Verdana" w:hAnsi="Verdana"/>
                <w:b w:val="0"/>
              </w:rPr>
            </w:pPr>
            <w:r w:rsidRPr="00AB0157">
              <w:rPr>
                <w:rFonts w:ascii="Verdana" w:hAnsi="Verdana"/>
                <w:b w:val="0"/>
              </w:rPr>
              <w:t>0</w:t>
            </w:r>
            <w:r w:rsidR="00D563EC" w:rsidRPr="00AB0157">
              <w:rPr>
                <w:rFonts w:ascii="Verdana" w:hAnsi="Verdana"/>
                <w:b w:val="0"/>
              </w:rPr>
              <w:t>.1</w:t>
            </w:r>
          </w:p>
        </w:tc>
        <w:tc>
          <w:tcPr>
            <w:tcW w:w="3420" w:type="dxa"/>
            <w:vAlign w:val="top"/>
          </w:tcPr>
          <w:p w14:paraId="1FF29B8E" w14:textId="77777777" w:rsidR="006A00CD" w:rsidRPr="00AB0157" w:rsidRDefault="00353F26" w:rsidP="006A00CD">
            <w:pPr>
              <w:pStyle w:val="Tabletext"/>
              <w:rPr>
                <w:rFonts w:ascii="Verdana" w:hAnsi="Verdana"/>
                <w:b w:val="0"/>
              </w:rPr>
            </w:pPr>
            <w:r w:rsidRPr="00AB0157">
              <w:rPr>
                <w:rFonts w:ascii="Verdana" w:hAnsi="Verdana"/>
                <w:b w:val="0"/>
              </w:rPr>
              <w:t>First draft</w:t>
            </w:r>
          </w:p>
        </w:tc>
        <w:tc>
          <w:tcPr>
            <w:tcW w:w="2511" w:type="dxa"/>
            <w:vAlign w:val="top"/>
          </w:tcPr>
          <w:p w14:paraId="39465D18" w14:textId="77777777" w:rsidR="006A00CD" w:rsidRPr="00AB0157" w:rsidRDefault="00D563EC" w:rsidP="006A00CD">
            <w:pPr>
              <w:pStyle w:val="Tabletext"/>
              <w:rPr>
                <w:rFonts w:ascii="Verdana" w:hAnsi="Verdana"/>
                <w:b w:val="0"/>
              </w:rPr>
            </w:pPr>
            <w:r w:rsidRPr="00AB0157">
              <w:rPr>
                <w:rFonts w:ascii="Verdana" w:hAnsi="Verdana"/>
                <w:b w:val="0"/>
              </w:rPr>
              <w:t>Juniada Bendesa</w:t>
            </w:r>
          </w:p>
        </w:tc>
      </w:tr>
      <w:tr w:rsidR="006A00CD" w:rsidRPr="00AB0157" w14:paraId="38C6CAE9" w14:textId="77777777" w:rsidTr="00D71627">
        <w:tc>
          <w:tcPr>
            <w:tcW w:w="1728" w:type="dxa"/>
          </w:tcPr>
          <w:p w14:paraId="2E7F93AB" w14:textId="77777777" w:rsidR="006A00CD" w:rsidRPr="00AB0157" w:rsidRDefault="006A00CD" w:rsidP="00893CF5">
            <w:pPr>
              <w:rPr>
                <w:rFonts w:ascii="Verdana" w:hAnsi="Verdana" w:cs="Arial"/>
                <w:b w:val="0"/>
              </w:rPr>
            </w:pPr>
          </w:p>
        </w:tc>
        <w:tc>
          <w:tcPr>
            <w:tcW w:w="1521" w:type="dxa"/>
          </w:tcPr>
          <w:p w14:paraId="6F50C16A" w14:textId="77777777" w:rsidR="006A00CD" w:rsidRPr="00AB0157" w:rsidRDefault="006A00CD" w:rsidP="00893CF5">
            <w:pPr>
              <w:rPr>
                <w:rFonts w:ascii="Verdana" w:hAnsi="Verdana" w:cs="Arial"/>
                <w:b w:val="0"/>
              </w:rPr>
            </w:pPr>
          </w:p>
        </w:tc>
        <w:tc>
          <w:tcPr>
            <w:tcW w:w="3420" w:type="dxa"/>
          </w:tcPr>
          <w:p w14:paraId="0818E57D" w14:textId="77777777" w:rsidR="006A00CD" w:rsidRPr="00AB0157" w:rsidRDefault="006A00CD" w:rsidP="00893CF5">
            <w:pPr>
              <w:rPr>
                <w:rFonts w:ascii="Verdana" w:hAnsi="Verdana" w:cs="Arial"/>
                <w:b w:val="0"/>
              </w:rPr>
            </w:pPr>
          </w:p>
        </w:tc>
        <w:tc>
          <w:tcPr>
            <w:tcW w:w="2511" w:type="dxa"/>
          </w:tcPr>
          <w:p w14:paraId="3E28A821" w14:textId="77777777" w:rsidR="006A00CD" w:rsidRPr="00AB0157" w:rsidRDefault="006A00CD" w:rsidP="00893CF5">
            <w:pPr>
              <w:rPr>
                <w:rFonts w:ascii="Verdana" w:hAnsi="Verdana" w:cs="Arial"/>
                <w:b w:val="0"/>
              </w:rPr>
            </w:pPr>
          </w:p>
        </w:tc>
      </w:tr>
      <w:tr w:rsidR="006A00CD" w:rsidRPr="00AB0157" w14:paraId="178CA668" w14:textId="77777777" w:rsidTr="00D71627">
        <w:tc>
          <w:tcPr>
            <w:tcW w:w="1728" w:type="dxa"/>
          </w:tcPr>
          <w:p w14:paraId="3D632D14" w14:textId="77777777" w:rsidR="006A00CD" w:rsidRPr="00AB0157" w:rsidRDefault="006A00CD" w:rsidP="00893CF5">
            <w:pPr>
              <w:rPr>
                <w:rFonts w:ascii="Verdana" w:hAnsi="Verdana" w:cs="Arial"/>
                <w:b w:val="0"/>
              </w:rPr>
            </w:pPr>
          </w:p>
        </w:tc>
        <w:tc>
          <w:tcPr>
            <w:tcW w:w="1521" w:type="dxa"/>
          </w:tcPr>
          <w:p w14:paraId="20C52957" w14:textId="77777777" w:rsidR="006A00CD" w:rsidRPr="00AB0157" w:rsidRDefault="006A00CD" w:rsidP="00893CF5">
            <w:pPr>
              <w:rPr>
                <w:rFonts w:ascii="Verdana" w:hAnsi="Verdana" w:cs="Arial"/>
                <w:b w:val="0"/>
              </w:rPr>
            </w:pPr>
          </w:p>
        </w:tc>
        <w:tc>
          <w:tcPr>
            <w:tcW w:w="3420" w:type="dxa"/>
          </w:tcPr>
          <w:p w14:paraId="46CFB69D" w14:textId="77777777" w:rsidR="006A00CD" w:rsidRPr="00AB0157" w:rsidRDefault="006A00CD" w:rsidP="00893CF5">
            <w:pPr>
              <w:rPr>
                <w:rFonts w:ascii="Verdana" w:hAnsi="Verdana" w:cs="Arial"/>
                <w:b w:val="0"/>
              </w:rPr>
            </w:pPr>
          </w:p>
        </w:tc>
        <w:tc>
          <w:tcPr>
            <w:tcW w:w="2511" w:type="dxa"/>
          </w:tcPr>
          <w:p w14:paraId="299D6DDE" w14:textId="77777777" w:rsidR="006A00CD" w:rsidRPr="00AB0157" w:rsidRDefault="006A00CD" w:rsidP="00893CF5">
            <w:pPr>
              <w:rPr>
                <w:rFonts w:ascii="Verdana" w:hAnsi="Verdana" w:cs="Arial"/>
                <w:b w:val="0"/>
              </w:rPr>
            </w:pPr>
          </w:p>
        </w:tc>
      </w:tr>
      <w:tr w:rsidR="006A00CD" w:rsidRPr="00AB0157" w14:paraId="7A44090E" w14:textId="77777777" w:rsidTr="00D71627">
        <w:tc>
          <w:tcPr>
            <w:tcW w:w="1728" w:type="dxa"/>
          </w:tcPr>
          <w:p w14:paraId="09D8A592" w14:textId="77777777" w:rsidR="006A00CD" w:rsidRPr="00AB0157" w:rsidRDefault="006A00CD" w:rsidP="00893CF5">
            <w:pPr>
              <w:rPr>
                <w:rFonts w:ascii="Verdana" w:hAnsi="Verdana" w:cs="Arial"/>
                <w:b w:val="0"/>
              </w:rPr>
            </w:pPr>
          </w:p>
        </w:tc>
        <w:tc>
          <w:tcPr>
            <w:tcW w:w="1521" w:type="dxa"/>
          </w:tcPr>
          <w:p w14:paraId="575497F2" w14:textId="77777777" w:rsidR="006A00CD" w:rsidRPr="00AB0157" w:rsidRDefault="006A00CD" w:rsidP="00893CF5">
            <w:pPr>
              <w:rPr>
                <w:rFonts w:ascii="Verdana" w:hAnsi="Verdana" w:cs="Arial"/>
                <w:b w:val="0"/>
              </w:rPr>
            </w:pPr>
          </w:p>
        </w:tc>
        <w:tc>
          <w:tcPr>
            <w:tcW w:w="3420" w:type="dxa"/>
          </w:tcPr>
          <w:p w14:paraId="63560ACF" w14:textId="77777777" w:rsidR="006A00CD" w:rsidRPr="00AB0157" w:rsidRDefault="006A00CD" w:rsidP="00893CF5">
            <w:pPr>
              <w:rPr>
                <w:rFonts w:ascii="Verdana" w:hAnsi="Verdana" w:cs="Arial"/>
                <w:b w:val="0"/>
              </w:rPr>
            </w:pPr>
          </w:p>
        </w:tc>
        <w:tc>
          <w:tcPr>
            <w:tcW w:w="2511" w:type="dxa"/>
          </w:tcPr>
          <w:p w14:paraId="76E9969D" w14:textId="77777777" w:rsidR="006A00CD" w:rsidRPr="00AB0157" w:rsidRDefault="006A00CD" w:rsidP="00893CF5">
            <w:pPr>
              <w:rPr>
                <w:rFonts w:ascii="Verdana" w:hAnsi="Verdana" w:cs="Arial"/>
                <w:b w:val="0"/>
              </w:rPr>
            </w:pPr>
          </w:p>
        </w:tc>
      </w:tr>
      <w:tr w:rsidR="006A00CD" w:rsidRPr="00AB0157" w14:paraId="0B90EDA6" w14:textId="77777777" w:rsidTr="00D71627">
        <w:trPr>
          <w:cnfStyle w:val="010000000000" w:firstRow="0" w:lastRow="1" w:firstColumn="0" w:lastColumn="0" w:oddVBand="0" w:evenVBand="0" w:oddHBand="0" w:evenHBand="0" w:firstRowFirstColumn="0" w:firstRowLastColumn="0" w:lastRowFirstColumn="0" w:lastRowLastColumn="0"/>
        </w:trPr>
        <w:tc>
          <w:tcPr>
            <w:tcW w:w="1728" w:type="dxa"/>
          </w:tcPr>
          <w:p w14:paraId="1F1C6063" w14:textId="77777777" w:rsidR="006A00CD" w:rsidRPr="00AB0157" w:rsidRDefault="006A00CD" w:rsidP="00893CF5">
            <w:pPr>
              <w:rPr>
                <w:rFonts w:ascii="Verdana" w:hAnsi="Verdana" w:cs="Arial"/>
                <w:b w:val="0"/>
              </w:rPr>
            </w:pPr>
          </w:p>
        </w:tc>
        <w:tc>
          <w:tcPr>
            <w:tcW w:w="1521" w:type="dxa"/>
          </w:tcPr>
          <w:p w14:paraId="1EAA8B03" w14:textId="77777777" w:rsidR="006A00CD" w:rsidRPr="00AB0157" w:rsidRDefault="006A00CD" w:rsidP="00893CF5">
            <w:pPr>
              <w:rPr>
                <w:rFonts w:ascii="Verdana" w:hAnsi="Verdana" w:cs="Arial"/>
                <w:b w:val="0"/>
              </w:rPr>
            </w:pPr>
          </w:p>
        </w:tc>
        <w:tc>
          <w:tcPr>
            <w:tcW w:w="3420" w:type="dxa"/>
          </w:tcPr>
          <w:p w14:paraId="0FA3ABCA" w14:textId="77777777" w:rsidR="006A00CD" w:rsidRPr="00AB0157" w:rsidRDefault="006A00CD" w:rsidP="00893CF5">
            <w:pPr>
              <w:rPr>
                <w:rFonts w:ascii="Verdana" w:hAnsi="Verdana" w:cs="Arial"/>
                <w:b w:val="0"/>
              </w:rPr>
            </w:pPr>
          </w:p>
        </w:tc>
        <w:tc>
          <w:tcPr>
            <w:tcW w:w="2511" w:type="dxa"/>
          </w:tcPr>
          <w:p w14:paraId="1502129E" w14:textId="77777777" w:rsidR="006A00CD" w:rsidRPr="00AB0157" w:rsidRDefault="006A00CD" w:rsidP="00893CF5">
            <w:pPr>
              <w:rPr>
                <w:rFonts w:ascii="Verdana" w:hAnsi="Verdana" w:cs="Arial"/>
                <w:b w:val="0"/>
              </w:rPr>
            </w:pPr>
          </w:p>
        </w:tc>
      </w:tr>
    </w:tbl>
    <w:p w14:paraId="51F9C043" w14:textId="77777777" w:rsidR="004C6C02" w:rsidRPr="00AB0157" w:rsidRDefault="004C6C02" w:rsidP="004C6C02">
      <w:pPr>
        <w:rPr>
          <w:rFonts w:ascii="Verdana" w:hAnsi="Verdana"/>
          <w:b/>
          <w:bCs/>
          <w:lang w:val="en-AU"/>
        </w:rPr>
      </w:pPr>
    </w:p>
    <w:p w14:paraId="7551A4B3" w14:textId="77777777" w:rsidR="004C6C02" w:rsidRPr="00AB0157" w:rsidRDefault="004C6C02" w:rsidP="004C6C02">
      <w:pPr>
        <w:pStyle w:val="InfoBlue"/>
        <w:rPr>
          <w:rFonts w:ascii="Verdana" w:hAnsi="Verdana"/>
        </w:rPr>
      </w:pPr>
    </w:p>
    <w:p w14:paraId="5828697A" w14:textId="77777777" w:rsidR="004C6C02" w:rsidRPr="00AB0157" w:rsidRDefault="004C6C02" w:rsidP="00DA1852">
      <w:pPr>
        <w:pStyle w:val="BodyText"/>
      </w:pPr>
    </w:p>
    <w:p w14:paraId="2163504E" w14:textId="77777777" w:rsidR="004C6C02" w:rsidRPr="00AB0157" w:rsidRDefault="004C6C02" w:rsidP="00DA1852">
      <w:pPr>
        <w:pStyle w:val="BodyText"/>
      </w:pPr>
    </w:p>
    <w:p w14:paraId="7A0C71C9" w14:textId="77777777" w:rsidR="00FB2965" w:rsidRPr="00AB0157" w:rsidRDefault="00FB2965" w:rsidP="00C93EBD">
      <w:pPr>
        <w:pStyle w:val="PlanTitle2"/>
        <w:rPr>
          <w:rFonts w:ascii="Verdana" w:hAnsi="Verdana"/>
        </w:rPr>
      </w:pPr>
      <w:r w:rsidRPr="00AB0157">
        <w:rPr>
          <w:rFonts w:ascii="Verdana" w:hAnsi="Verdana"/>
        </w:rPr>
        <w:br w:type="page"/>
      </w:r>
      <w:r w:rsidRPr="00AB0157">
        <w:rPr>
          <w:rFonts w:ascii="Verdana" w:hAnsi="Verdana"/>
        </w:rPr>
        <w:lastRenderedPageBreak/>
        <w:t>Table of Contents</w:t>
      </w:r>
    </w:p>
    <w:commentRangeStart w:id="5"/>
    <w:p w14:paraId="4A7627BA" w14:textId="77777777" w:rsidR="00A7482F" w:rsidRPr="00AB0157" w:rsidRDefault="004A05B7">
      <w:pPr>
        <w:pStyle w:val="TOC1"/>
        <w:tabs>
          <w:tab w:val="left" w:pos="432"/>
        </w:tabs>
        <w:rPr>
          <w:rFonts w:ascii="Verdana" w:eastAsiaTheme="minorEastAsia" w:hAnsi="Verdana" w:cstheme="minorBidi"/>
          <w:noProof/>
          <w:sz w:val="22"/>
          <w:szCs w:val="22"/>
        </w:rPr>
      </w:pPr>
      <w:r w:rsidRPr="00AB0157">
        <w:rPr>
          <w:rFonts w:ascii="Verdana" w:hAnsi="Verdana"/>
          <w:b/>
          <w:bCs/>
          <w:caps/>
        </w:rPr>
        <w:fldChar w:fldCharType="begin"/>
      </w:r>
      <w:r w:rsidRPr="00AB0157">
        <w:rPr>
          <w:rFonts w:ascii="Verdana" w:hAnsi="Verdana"/>
          <w:b/>
          <w:bCs/>
          <w:caps/>
        </w:rPr>
        <w:instrText xml:space="preserve"> TOC \o "2-3" \h \z \t "Heading 1,1" </w:instrText>
      </w:r>
      <w:r w:rsidRPr="00AB0157">
        <w:rPr>
          <w:rFonts w:ascii="Verdana" w:hAnsi="Verdana"/>
          <w:b/>
          <w:bCs/>
          <w:caps/>
        </w:rPr>
        <w:fldChar w:fldCharType="separate"/>
      </w:r>
      <w:hyperlink w:anchor="_Toc463366571" w:history="1">
        <w:r w:rsidR="00A7482F" w:rsidRPr="00AB0157">
          <w:rPr>
            <w:rStyle w:val="Hyperlink"/>
            <w:rFonts w:ascii="Verdana" w:hAnsi="Verdana"/>
            <w:noProof/>
          </w:rPr>
          <w:t>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Introduction</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_Toc463366571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4</w:t>
        </w:r>
        <w:r w:rsidR="00A7482F" w:rsidRPr="00AB0157">
          <w:rPr>
            <w:rFonts w:ascii="Verdana" w:hAnsi="Verdana"/>
            <w:noProof/>
            <w:webHidden/>
          </w:rPr>
          <w:fldChar w:fldCharType="end"/>
        </w:r>
      </w:hyperlink>
    </w:p>
    <w:p w14:paraId="31DEE037" w14:textId="77777777" w:rsidR="00A7482F" w:rsidRPr="00AB0157" w:rsidRDefault="00565D94">
      <w:pPr>
        <w:pStyle w:val="TOC2"/>
        <w:tabs>
          <w:tab w:val="left" w:pos="1000"/>
        </w:tabs>
        <w:rPr>
          <w:rFonts w:ascii="Verdana" w:eastAsiaTheme="minorEastAsia" w:hAnsi="Verdana" w:cstheme="minorBidi"/>
          <w:noProof/>
          <w:sz w:val="22"/>
          <w:szCs w:val="22"/>
        </w:rPr>
      </w:pPr>
      <w:hyperlink w:anchor="_Toc463366572" w:history="1">
        <w:r w:rsidR="00A7482F" w:rsidRPr="00AB0157">
          <w:rPr>
            <w:rStyle w:val="Hyperlink"/>
            <w:rFonts w:ascii="Verdana" w:hAnsi="Verdana"/>
            <w:noProof/>
          </w:rPr>
          <w:t>1.1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Organization and Responsibilities</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_Toc463366572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4</w:t>
        </w:r>
        <w:r w:rsidR="00A7482F" w:rsidRPr="00AB0157">
          <w:rPr>
            <w:rFonts w:ascii="Verdana" w:hAnsi="Verdana"/>
            <w:noProof/>
            <w:webHidden/>
          </w:rPr>
          <w:fldChar w:fldCharType="end"/>
        </w:r>
      </w:hyperlink>
    </w:p>
    <w:p w14:paraId="4E4C690F" w14:textId="77777777" w:rsidR="00A7482F" w:rsidRPr="00AB0157" w:rsidRDefault="00565D94">
      <w:pPr>
        <w:pStyle w:val="TOC3"/>
        <w:rPr>
          <w:rFonts w:ascii="Verdana" w:eastAsiaTheme="minorEastAsia" w:hAnsi="Verdana" w:cstheme="minorBidi"/>
          <w:noProof/>
          <w:sz w:val="22"/>
          <w:szCs w:val="22"/>
        </w:rPr>
      </w:pPr>
      <w:hyperlink w:anchor="_Toc463366573" w:history="1">
        <w:r w:rsidR="00A7482F" w:rsidRPr="00AB0157">
          <w:rPr>
            <w:rStyle w:val="Hyperlink"/>
            <w:rFonts w:ascii="Verdana" w:hAnsi="Verdana"/>
            <w:noProof/>
          </w:rPr>
          <w:t>1.1.1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Configuration Manager</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_Toc463366573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4</w:t>
        </w:r>
        <w:r w:rsidR="00A7482F" w:rsidRPr="00AB0157">
          <w:rPr>
            <w:rFonts w:ascii="Verdana" w:hAnsi="Verdana"/>
            <w:noProof/>
            <w:webHidden/>
          </w:rPr>
          <w:fldChar w:fldCharType="end"/>
        </w:r>
      </w:hyperlink>
    </w:p>
    <w:p w14:paraId="64673E70" w14:textId="77777777" w:rsidR="00A7482F" w:rsidRPr="00AB0157" w:rsidRDefault="00565D94">
      <w:pPr>
        <w:pStyle w:val="TOC3"/>
        <w:rPr>
          <w:rFonts w:ascii="Verdana" w:eastAsiaTheme="minorEastAsia" w:hAnsi="Verdana" w:cstheme="minorBidi"/>
          <w:noProof/>
          <w:sz w:val="22"/>
          <w:szCs w:val="22"/>
        </w:rPr>
      </w:pPr>
      <w:hyperlink w:anchor="_Toc463366574" w:history="1">
        <w:r w:rsidR="00A7482F" w:rsidRPr="00AB0157">
          <w:rPr>
            <w:rStyle w:val="Hyperlink"/>
            <w:rFonts w:ascii="Verdana" w:hAnsi="Verdana"/>
            <w:noProof/>
          </w:rPr>
          <w:t>1.1.2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Change Control Board</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_Toc463366574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4</w:t>
        </w:r>
        <w:r w:rsidR="00A7482F" w:rsidRPr="00AB0157">
          <w:rPr>
            <w:rFonts w:ascii="Verdana" w:hAnsi="Verdana"/>
            <w:noProof/>
            <w:webHidden/>
          </w:rPr>
          <w:fldChar w:fldCharType="end"/>
        </w:r>
      </w:hyperlink>
    </w:p>
    <w:p w14:paraId="67D32E4B" w14:textId="77777777" w:rsidR="00A7482F" w:rsidRPr="00AB0157" w:rsidRDefault="00565D94">
      <w:pPr>
        <w:pStyle w:val="TOC3"/>
        <w:rPr>
          <w:rFonts w:ascii="Verdana" w:eastAsiaTheme="minorEastAsia" w:hAnsi="Verdana" w:cstheme="minorBidi"/>
          <w:noProof/>
          <w:sz w:val="22"/>
          <w:szCs w:val="22"/>
        </w:rPr>
      </w:pPr>
      <w:hyperlink w:anchor="_Toc463366575" w:history="1">
        <w:r w:rsidR="00A7482F" w:rsidRPr="00AB0157">
          <w:rPr>
            <w:rStyle w:val="Hyperlink"/>
            <w:rFonts w:ascii="Verdana" w:hAnsi="Verdana"/>
            <w:noProof/>
          </w:rPr>
          <w:t>1.1.3</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Change Approver</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_Toc463366575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4</w:t>
        </w:r>
        <w:r w:rsidR="00A7482F" w:rsidRPr="00AB0157">
          <w:rPr>
            <w:rFonts w:ascii="Verdana" w:hAnsi="Verdana"/>
            <w:noProof/>
            <w:webHidden/>
          </w:rPr>
          <w:fldChar w:fldCharType="end"/>
        </w:r>
      </w:hyperlink>
    </w:p>
    <w:p w14:paraId="2BA3EAC2" w14:textId="77777777" w:rsidR="00A7482F" w:rsidRPr="00AB0157" w:rsidRDefault="00565D94">
      <w:pPr>
        <w:pStyle w:val="TOC2"/>
        <w:tabs>
          <w:tab w:val="left" w:pos="1000"/>
        </w:tabs>
        <w:rPr>
          <w:rFonts w:ascii="Verdana" w:eastAsiaTheme="minorEastAsia" w:hAnsi="Verdana" w:cstheme="minorBidi"/>
          <w:noProof/>
          <w:sz w:val="22"/>
          <w:szCs w:val="22"/>
        </w:rPr>
      </w:pPr>
      <w:hyperlink w:anchor="_Toc463366576" w:history="1">
        <w:r w:rsidR="00A7482F" w:rsidRPr="00AB0157">
          <w:rPr>
            <w:rStyle w:val="Hyperlink"/>
            <w:rFonts w:ascii="Verdana" w:hAnsi="Verdana"/>
            <w:noProof/>
          </w:rPr>
          <w:t>1.2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Tools, Environment, and Infrastructure</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_Toc463366576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4</w:t>
        </w:r>
        <w:r w:rsidR="00A7482F" w:rsidRPr="00AB0157">
          <w:rPr>
            <w:rFonts w:ascii="Verdana" w:hAnsi="Verdana"/>
            <w:noProof/>
            <w:webHidden/>
          </w:rPr>
          <w:fldChar w:fldCharType="end"/>
        </w:r>
      </w:hyperlink>
    </w:p>
    <w:p w14:paraId="4A71E373" w14:textId="77777777" w:rsidR="00A7482F" w:rsidRPr="00AB0157" w:rsidRDefault="00565D94">
      <w:pPr>
        <w:pStyle w:val="TOC3"/>
        <w:rPr>
          <w:rFonts w:ascii="Verdana" w:eastAsiaTheme="minorEastAsia" w:hAnsi="Verdana" w:cstheme="minorBidi"/>
          <w:noProof/>
          <w:sz w:val="22"/>
          <w:szCs w:val="22"/>
        </w:rPr>
      </w:pPr>
      <w:hyperlink w:anchor="_Toc463366577" w:history="1">
        <w:r w:rsidR="00A7482F" w:rsidRPr="00AB0157">
          <w:rPr>
            <w:rStyle w:val="Hyperlink"/>
            <w:rFonts w:ascii="Verdana" w:hAnsi="Verdana"/>
            <w:noProof/>
          </w:rPr>
          <w:t>1.2.1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Tool</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_Toc463366577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4</w:t>
        </w:r>
        <w:r w:rsidR="00A7482F" w:rsidRPr="00AB0157">
          <w:rPr>
            <w:rFonts w:ascii="Verdana" w:hAnsi="Verdana"/>
            <w:noProof/>
            <w:webHidden/>
          </w:rPr>
          <w:fldChar w:fldCharType="end"/>
        </w:r>
      </w:hyperlink>
    </w:p>
    <w:p w14:paraId="0E2F9DDA" w14:textId="77777777" w:rsidR="00A7482F" w:rsidRPr="00AB0157" w:rsidRDefault="00565D94">
      <w:pPr>
        <w:pStyle w:val="TOC3"/>
        <w:rPr>
          <w:rFonts w:ascii="Verdana" w:eastAsiaTheme="minorEastAsia" w:hAnsi="Verdana" w:cstheme="minorBidi"/>
          <w:noProof/>
          <w:sz w:val="22"/>
          <w:szCs w:val="22"/>
        </w:rPr>
      </w:pPr>
      <w:hyperlink w:anchor="_Toc463366578" w:history="1">
        <w:r w:rsidR="00A7482F" w:rsidRPr="00AB0157">
          <w:rPr>
            <w:rStyle w:val="Hyperlink"/>
            <w:rFonts w:ascii="Verdana" w:hAnsi="Verdana"/>
            <w:noProof/>
          </w:rPr>
          <w:t>1.2.2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Env</w:t>
        </w:r>
        <w:r w:rsidR="00A7482F" w:rsidRPr="00AB0157">
          <w:rPr>
            <w:rStyle w:val="Hyperlink"/>
            <w:rFonts w:ascii="Verdana" w:hAnsi="Verdana"/>
            <w:noProof/>
          </w:rPr>
          <w:t>i</w:t>
        </w:r>
        <w:r w:rsidR="00A7482F" w:rsidRPr="00AB0157">
          <w:rPr>
            <w:rStyle w:val="Hyperlink"/>
            <w:rFonts w:ascii="Verdana" w:hAnsi="Verdana"/>
            <w:noProof/>
          </w:rPr>
          <w:t>ronment</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_Toc463366578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5</w:t>
        </w:r>
        <w:r w:rsidR="00A7482F" w:rsidRPr="00AB0157">
          <w:rPr>
            <w:rFonts w:ascii="Verdana" w:hAnsi="Verdana"/>
            <w:noProof/>
            <w:webHidden/>
          </w:rPr>
          <w:fldChar w:fldCharType="end"/>
        </w:r>
      </w:hyperlink>
    </w:p>
    <w:p w14:paraId="53C77D53" w14:textId="77777777" w:rsidR="00A7482F" w:rsidRPr="00AB0157" w:rsidRDefault="00565D94">
      <w:pPr>
        <w:pStyle w:val="TOC3"/>
        <w:rPr>
          <w:rFonts w:ascii="Verdana" w:eastAsiaTheme="minorEastAsia" w:hAnsi="Verdana" w:cstheme="minorBidi"/>
          <w:noProof/>
          <w:sz w:val="22"/>
          <w:szCs w:val="22"/>
        </w:rPr>
      </w:pPr>
      <w:hyperlink w:anchor="_Toc463366579" w:history="1">
        <w:r w:rsidR="00A7482F" w:rsidRPr="00AB0157">
          <w:rPr>
            <w:rStyle w:val="Hyperlink"/>
            <w:rFonts w:ascii="Verdana" w:hAnsi="Verdana"/>
            <w:noProof/>
          </w:rPr>
          <w:t>1.2.3</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Infrastructure</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_Toc463366579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5</w:t>
        </w:r>
        <w:r w:rsidR="00A7482F" w:rsidRPr="00AB0157">
          <w:rPr>
            <w:rFonts w:ascii="Verdana" w:hAnsi="Verdana"/>
            <w:noProof/>
            <w:webHidden/>
          </w:rPr>
          <w:fldChar w:fldCharType="end"/>
        </w:r>
      </w:hyperlink>
    </w:p>
    <w:p w14:paraId="271FBDC8" w14:textId="77777777" w:rsidR="00A7482F" w:rsidRPr="00AB0157" w:rsidRDefault="00565D94">
      <w:pPr>
        <w:pStyle w:val="TOC1"/>
        <w:tabs>
          <w:tab w:val="left" w:pos="432"/>
        </w:tabs>
        <w:rPr>
          <w:rFonts w:ascii="Verdana" w:eastAsiaTheme="minorEastAsia" w:hAnsi="Verdana" w:cstheme="minorBidi"/>
          <w:noProof/>
          <w:sz w:val="22"/>
          <w:szCs w:val="22"/>
        </w:rPr>
      </w:pPr>
      <w:hyperlink w:anchor="_Toc463366580" w:history="1">
        <w:r w:rsidR="00A7482F" w:rsidRPr="00AB0157">
          <w:rPr>
            <w:rStyle w:val="Hyperlink"/>
            <w:rFonts w:ascii="Verdana" w:hAnsi="Verdana"/>
            <w:noProof/>
          </w:rPr>
          <w:t>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The Configuration Management System</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_Toc463366580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6</w:t>
        </w:r>
        <w:r w:rsidR="00A7482F" w:rsidRPr="00AB0157">
          <w:rPr>
            <w:rFonts w:ascii="Verdana" w:hAnsi="Verdana"/>
            <w:noProof/>
            <w:webHidden/>
          </w:rPr>
          <w:fldChar w:fldCharType="end"/>
        </w:r>
      </w:hyperlink>
    </w:p>
    <w:p w14:paraId="07C07953" w14:textId="77777777" w:rsidR="00A7482F" w:rsidRPr="00AB0157" w:rsidRDefault="00565D94">
      <w:pPr>
        <w:pStyle w:val="TOC2"/>
        <w:tabs>
          <w:tab w:val="left" w:pos="1000"/>
        </w:tabs>
        <w:rPr>
          <w:rFonts w:ascii="Verdana" w:eastAsiaTheme="minorEastAsia" w:hAnsi="Verdana" w:cstheme="minorBidi"/>
          <w:noProof/>
          <w:sz w:val="22"/>
          <w:szCs w:val="22"/>
        </w:rPr>
      </w:pPr>
      <w:hyperlink w:anchor="_Toc463366581" w:history="1">
        <w:r w:rsidR="00A7482F" w:rsidRPr="00AB0157">
          <w:rPr>
            <w:rStyle w:val="Hyperlink"/>
            <w:rFonts w:ascii="Verdana" w:hAnsi="Verdana"/>
            <w:noProof/>
          </w:rPr>
          <w:t>2.1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Configuration Identification</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_Toc463366581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6</w:t>
        </w:r>
        <w:r w:rsidR="00A7482F" w:rsidRPr="00AB0157">
          <w:rPr>
            <w:rFonts w:ascii="Verdana" w:hAnsi="Verdana"/>
            <w:noProof/>
            <w:webHidden/>
          </w:rPr>
          <w:fldChar w:fldCharType="end"/>
        </w:r>
      </w:hyperlink>
    </w:p>
    <w:p w14:paraId="7DFB2C8E" w14:textId="77777777" w:rsidR="00A7482F" w:rsidRPr="00AB0157" w:rsidRDefault="00565D94">
      <w:pPr>
        <w:pStyle w:val="TOC3"/>
        <w:rPr>
          <w:rFonts w:ascii="Verdana" w:eastAsiaTheme="minorEastAsia" w:hAnsi="Verdana" w:cstheme="minorBidi"/>
          <w:noProof/>
          <w:sz w:val="22"/>
          <w:szCs w:val="22"/>
        </w:rPr>
      </w:pPr>
      <w:hyperlink w:anchor="_Toc463366582" w:history="1">
        <w:r w:rsidR="00A7482F" w:rsidRPr="00AB0157">
          <w:rPr>
            <w:rStyle w:val="Hyperlink"/>
            <w:rFonts w:ascii="Verdana" w:hAnsi="Verdana"/>
            <w:noProof/>
          </w:rPr>
          <w:t>2.1.1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Naming and Versioning Standard</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_Toc463366582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6</w:t>
        </w:r>
        <w:r w:rsidR="00A7482F" w:rsidRPr="00AB0157">
          <w:rPr>
            <w:rFonts w:ascii="Verdana" w:hAnsi="Verdana"/>
            <w:noProof/>
            <w:webHidden/>
          </w:rPr>
          <w:fldChar w:fldCharType="end"/>
        </w:r>
      </w:hyperlink>
    </w:p>
    <w:p w14:paraId="27E947C3" w14:textId="77777777" w:rsidR="00A7482F" w:rsidRPr="00AB0157" w:rsidRDefault="00565D94">
      <w:pPr>
        <w:pStyle w:val="TOC3"/>
        <w:rPr>
          <w:rFonts w:ascii="Verdana" w:eastAsiaTheme="minorEastAsia" w:hAnsi="Verdana" w:cstheme="minorBidi"/>
          <w:noProof/>
          <w:sz w:val="22"/>
          <w:szCs w:val="22"/>
        </w:rPr>
      </w:pPr>
      <w:hyperlink w:anchor="_Toc463366583" w:history="1">
        <w:r w:rsidR="00A7482F" w:rsidRPr="00AB0157">
          <w:rPr>
            <w:rStyle w:val="Hyperlink"/>
            <w:rFonts w:ascii="Verdana" w:hAnsi="Verdana"/>
            <w:noProof/>
          </w:rPr>
          <w:t>2.1.2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CIs Items under CM</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_Toc463366583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6</w:t>
        </w:r>
        <w:r w:rsidR="00A7482F" w:rsidRPr="00AB0157">
          <w:rPr>
            <w:rFonts w:ascii="Verdana" w:hAnsi="Verdana"/>
            <w:noProof/>
            <w:webHidden/>
          </w:rPr>
          <w:fldChar w:fldCharType="end"/>
        </w:r>
      </w:hyperlink>
    </w:p>
    <w:p w14:paraId="3B72C733" w14:textId="77777777" w:rsidR="00A7482F" w:rsidRPr="00AB0157" w:rsidRDefault="00565D94">
      <w:pPr>
        <w:pStyle w:val="TOC3"/>
        <w:rPr>
          <w:rFonts w:ascii="Verdana" w:eastAsiaTheme="minorEastAsia" w:hAnsi="Verdana" w:cstheme="minorBidi"/>
          <w:noProof/>
          <w:sz w:val="22"/>
          <w:szCs w:val="22"/>
        </w:rPr>
      </w:pPr>
      <w:hyperlink w:anchor="_Toc463366584" w:history="1">
        <w:r w:rsidR="00A7482F" w:rsidRPr="00AB0157">
          <w:rPr>
            <w:rStyle w:val="Hyperlink"/>
            <w:rFonts w:ascii="Verdana" w:hAnsi="Verdana"/>
            <w:noProof/>
          </w:rPr>
          <w:t>2.1.3</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Access Control</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_Toc463366584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6</w:t>
        </w:r>
        <w:r w:rsidR="00A7482F" w:rsidRPr="00AB0157">
          <w:rPr>
            <w:rFonts w:ascii="Verdana" w:hAnsi="Verdana"/>
            <w:noProof/>
            <w:webHidden/>
          </w:rPr>
          <w:fldChar w:fldCharType="end"/>
        </w:r>
      </w:hyperlink>
    </w:p>
    <w:p w14:paraId="3D50D4AE" w14:textId="77777777" w:rsidR="00A7482F" w:rsidRPr="00AB0157" w:rsidRDefault="00565D94">
      <w:pPr>
        <w:pStyle w:val="TOC3"/>
        <w:rPr>
          <w:rFonts w:ascii="Verdana" w:eastAsiaTheme="minorEastAsia" w:hAnsi="Verdana" w:cstheme="minorBidi"/>
          <w:noProof/>
          <w:sz w:val="22"/>
          <w:szCs w:val="22"/>
        </w:rPr>
      </w:pPr>
      <w:hyperlink w:anchor="_Toc463366585" w:history="1">
        <w:r w:rsidR="00A7482F" w:rsidRPr="00AB0157">
          <w:rPr>
            <w:rStyle w:val="Hyperlink"/>
            <w:rFonts w:ascii="Verdana" w:hAnsi="Verdana"/>
            <w:noProof/>
          </w:rPr>
          <w:t>2.1.4</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Repository Structure</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_Toc463366585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6</w:t>
        </w:r>
        <w:r w:rsidR="00A7482F" w:rsidRPr="00AB0157">
          <w:rPr>
            <w:rFonts w:ascii="Verdana" w:hAnsi="Verdana"/>
            <w:noProof/>
            <w:webHidden/>
          </w:rPr>
          <w:fldChar w:fldCharType="end"/>
        </w:r>
      </w:hyperlink>
    </w:p>
    <w:p w14:paraId="60FBF94A" w14:textId="77777777" w:rsidR="00A7482F" w:rsidRPr="00AB0157" w:rsidRDefault="00565D94">
      <w:pPr>
        <w:pStyle w:val="TOC3"/>
        <w:rPr>
          <w:rFonts w:ascii="Verdana" w:eastAsiaTheme="minorEastAsia" w:hAnsi="Verdana" w:cstheme="minorBidi"/>
          <w:noProof/>
          <w:sz w:val="22"/>
          <w:szCs w:val="22"/>
        </w:rPr>
      </w:pPr>
      <w:hyperlink w:anchor="_Toc463366586" w:history="1">
        <w:r w:rsidR="00A7482F" w:rsidRPr="00AB0157">
          <w:rPr>
            <w:rStyle w:val="Hyperlink"/>
            <w:rFonts w:ascii="Verdana" w:hAnsi="Verdana"/>
            <w:noProof/>
          </w:rPr>
          <w:t>2.1.5</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Non CIs</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_Toc463366586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7</w:t>
        </w:r>
        <w:r w:rsidR="00A7482F" w:rsidRPr="00AB0157">
          <w:rPr>
            <w:rFonts w:ascii="Verdana" w:hAnsi="Verdana"/>
            <w:noProof/>
            <w:webHidden/>
          </w:rPr>
          <w:fldChar w:fldCharType="end"/>
        </w:r>
      </w:hyperlink>
    </w:p>
    <w:p w14:paraId="3D97832B" w14:textId="77777777" w:rsidR="00A7482F" w:rsidRPr="00AB0157" w:rsidRDefault="00565D94">
      <w:pPr>
        <w:pStyle w:val="TOC2"/>
        <w:tabs>
          <w:tab w:val="left" w:pos="1000"/>
        </w:tabs>
        <w:rPr>
          <w:rFonts w:ascii="Verdana" w:eastAsiaTheme="minorEastAsia" w:hAnsi="Verdana" w:cstheme="minorBidi"/>
          <w:noProof/>
          <w:sz w:val="22"/>
          <w:szCs w:val="22"/>
        </w:rPr>
      </w:pPr>
      <w:hyperlink w:anchor="_Toc463366587" w:history="1">
        <w:r w:rsidR="00A7482F" w:rsidRPr="00AB0157">
          <w:rPr>
            <w:rStyle w:val="Hyperlink"/>
            <w:rFonts w:ascii="Verdana" w:hAnsi="Verdana"/>
            <w:noProof/>
          </w:rPr>
          <w:t>2.2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Configuration and Change Control</w:t>
        </w:r>
        <w:r w:rsidR="00A7482F" w:rsidRPr="00AB0157">
          <w:rPr>
            <w:rFonts w:ascii="Verdana" w:hAnsi="Verdana"/>
            <w:noProof/>
            <w:webHidden/>
          </w:rPr>
          <w:tab/>
          <w:t xml:space="preserve">  </w:t>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_Toc463366587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7</w:t>
        </w:r>
        <w:r w:rsidR="00A7482F" w:rsidRPr="00AB0157">
          <w:rPr>
            <w:rFonts w:ascii="Verdana" w:hAnsi="Verdana"/>
            <w:noProof/>
            <w:webHidden/>
          </w:rPr>
          <w:fldChar w:fldCharType="end"/>
        </w:r>
      </w:hyperlink>
    </w:p>
    <w:p w14:paraId="788FE90D" w14:textId="77777777" w:rsidR="00A7482F" w:rsidRPr="00AB0157" w:rsidRDefault="00565D94">
      <w:pPr>
        <w:pStyle w:val="TOC3"/>
        <w:rPr>
          <w:rFonts w:ascii="Verdana" w:eastAsiaTheme="minorEastAsia" w:hAnsi="Verdana" w:cstheme="minorBidi"/>
          <w:noProof/>
          <w:sz w:val="22"/>
          <w:szCs w:val="22"/>
        </w:rPr>
      </w:pPr>
      <w:hyperlink w:anchor="_Toc463366588" w:history="1">
        <w:r w:rsidR="00A7482F" w:rsidRPr="00AB0157">
          <w:rPr>
            <w:rStyle w:val="Hyperlink"/>
            <w:rFonts w:ascii="Verdana" w:hAnsi="Verdana"/>
            <w:noProof/>
          </w:rPr>
          <w:t>2.2.1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Change Request Processing and Approval</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_Toc463366588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7</w:t>
        </w:r>
        <w:r w:rsidR="00A7482F" w:rsidRPr="00AB0157">
          <w:rPr>
            <w:rFonts w:ascii="Verdana" w:hAnsi="Verdana"/>
            <w:noProof/>
            <w:webHidden/>
          </w:rPr>
          <w:fldChar w:fldCharType="end"/>
        </w:r>
      </w:hyperlink>
    </w:p>
    <w:p w14:paraId="43EC8F29" w14:textId="77777777" w:rsidR="00A7482F" w:rsidRPr="00AB0157" w:rsidRDefault="00565D94">
      <w:pPr>
        <w:pStyle w:val="TOC3"/>
        <w:rPr>
          <w:rFonts w:ascii="Verdana" w:eastAsiaTheme="minorEastAsia" w:hAnsi="Verdana" w:cstheme="minorBidi"/>
          <w:noProof/>
          <w:sz w:val="22"/>
          <w:szCs w:val="22"/>
        </w:rPr>
      </w:pPr>
      <w:hyperlink w:anchor="_Toc463366589" w:history="1">
        <w:r w:rsidR="00A7482F" w:rsidRPr="00AB0157">
          <w:rPr>
            <w:rStyle w:val="Hyperlink"/>
            <w:rFonts w:ascii="Verdana" w:hAnsi="Verdana"/>
            <w:noProof/>
          </w:rPr>
          <w:t>2.2.2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Change Control Board (CCB)</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_Toc463366589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8</w:t>
        </w:r>
        <w:r w:rsidR="00A7482F" w:rsidRPr="00AB0157">
          <w:rPr>
            <w:rFonts w:ascii="Verdana" w:hAnsi="Verdana"/>
            <w:noProof/>
            <w:webHidden/>
          </w:rPr>
          <w:fldChar w:fldCharType="end"/>
        </w:r>
      </w:hyperlink>
    </w:p>
    <w:p w14:paraId="653CE00C" w14:textId="77777777" w:rsidR="00A7482F" w:rsidRPr="00AB0157" w:rsidRDefault="00565D94">
      <w:pPr>
        <w:pStyle w:val="TOC2"/>
        <w:tabs>
          <w:tab w:val="left" w:pos="1000"/>
        </w:tabs>
        <w:rPr>
          <w:rFonts w:ascii="Verdana" w:eastAsiaTheme="minorEastAsia" w:hAnsi="Verdana" w:cstheme="minorBidi"/>
          <w:noProof/>
          <w:sz w:val="22"/>
          <w:szCs w:val="22"/>
        </w:rPr>
      </w:pPr>
      <w:hyperlink w:anchor="_Toc463366590" w:history="1">
        <w:r w:rsidR="00A7482F" w:rsidRPr="00AB0157">
          <w:rPr>
            <w:rStyle w:val="Hyperlink"/>
            <w:rFonts w:ascii="Verdana" w:hAnsi="Verdana"/>
            <w:noProof/>
          </w:rPr>
          <w:t>2.3</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Configuration Status Accounting</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_Toc463366590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8</w:t>
        </w:r>
        <w:r w:rsidR="00A7482F" w:rsidRPr="00AB0157">
          <w:rPr>
            <w:rFonts w:ascii="Verdana" w:hAnsi="Verdana"/>
            <w:noProof/>
            <w:webHidden/>
          </w:rPr>
          <w:fldChar w:fldCharType="end"/>
        </w:r>
      </w:hyperlink>
    </w:p>
    <w:p w14:paraId="6B6C297D" w14:textId="77777777" w:rsidR="00A7482F" w:rsidRPr="00AB0157" w:rsidRDefault="00565D94">
      <w:pPr>
        <w:pStyle w:val="TOC3"/>
        <w:rPr>
          <w:rFonts w:ascii="Verdana" w:eastAsiaTheme="minorEastAsia" w:hAnsi="Verdana" w:cstheme="minorBidi"/>
          <w:noProof/>
          <w:sz w:val="22"/>
          <w:szCs w:val="22"/>
        </w:rPr>
      </w:pPr>
      <w:hyperlink w:anchor="_Toc463366591" w:history="1">
        <w:r w:rsidR="00A7482F" w:rsidRPr="00AB0157">
          <w:rPr>
            <w:rStyle w:val="Hyperlink"/>
            <w:rFonts w:ascii="Verdana" w:hAnsi="Verdana"/>
            <w:noProof/>
          </w:rPr>
          <w:t>2.3.1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Management of Configuration Status</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_Toc463366591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8</w:t>
        </w:r>
        <w:r w:rsidR="00A7482F" w:rsidRPr="00AB0157">
          <w:rPr>
            <w:rFonts w:ascii="Verdana" w:hAnsi="Verdana"/>
            <w:noProof/>
            <w:webHidden/>
          </w:rPr>
          <w:fldChar w:fldCharType="end"/>
        </w:r>
      </w:hyperlink>
    </w:p>
    <w:p w14:paraId="2F80874A" w14:textId="77777777" w:rsidR="00A7482F" w:rsidRPr="00AB0157" w:rsidRDefault="00565D94">
      <w:pPr>
        <w:pStyle w:val="TOC3"/>
        <w:rPr>
          <w:rFonts w:ascii="Verdana" w:eastAsiaTheme="minorEastAsia" w:hAnsi="Verdana" w:cstheme="minorBidi"/>
          <w:noProof/>
          <w:sz w:val="22"/>
          <w:szCs w:val="22"/>
        </w:rPr>
      </w:pPr>
      <w:hyperlink w:anchor="_Toc463366592" w:history="1">
        <w:r w:rsidR="00A7482F" w:rsidRPr="00AB0157">
          <w:rPr>
            <w:rStyle w:val="Hyperlink"/>
            <w:rFonts w:ascii="Verdana" w:hAnsi="Verdana"/>
            <w:noProof/>
          </w:rPr>
          <w:t>2.3.2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Configuration Audits</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_Toc463366592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8</w:t>
        </w:r>
        <w:r w:rsidR="00A7482F" w:rsidRPr="00AB0157">
          <w:rPr>
            <w:rFonts w:ascii="Verdana" w:hAnsi="Verdana"/>
            <w:noProof/>
            <w:webHidden/>
          </w:rPr>
          <w:fldChar w:fldCharType="end"/>
        </w:r>
      </w:hyperlink>
    </w:p>
    <w:p w14:paraId="70D2E47E" w14:textId="77777777" w:rsidR="00A7482F" w:rsidRPr="00AB0157" w:rsidRDefault="00565D94">
      <w:pPr>
        <w:pStyle w:val="TOC2"/>
        <w:tabs>
          <w:tab w:val="left" w:pos="1000"/>
        </w:tabs>
        <w:rPr>
          <w:rFonts w:ascii="Verdana" w:eastAsiaTheme="minorEastAsia" w:hAnsi="Verdana" w:cstheme="minorBidi"/>
          <w:noProof/>
          <w:sz w:val="22"/>
          <w:szCs w:val="22"/>
        </w:rPr>
      </w:pPr>
      <w:hyperlink w:anchor="_Toc463366593" w:history="1">
        <w:r w:rsidR="00A7482F" w:rsidRPr="00AB0157">
          <w:rPr>
            <w:rStyle w:val="Hyperlink"/>
            <w:rFonts w:ascii="Verdana" w:hAnsi="Verdana"/>
            <w:noProof/>
          </w:rPr>
          <w:t>2.4</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Configuration Management Process Flow</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_Toc463366593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8</w:t>
        </w:r>
        <w:r w:rsidR="00A7482F" w:rsidRPr="00AB0157">
          <w:rPr>
            <w:rFonts w:ascii="Verdana" w:hAnsi="Verdana"/>
            <w:noProof/>
            <w:webHidden/>
          </w:rPr>
          <w:fldChar w:fldCharType="end"/>
        </w:r>
      </w:hyperlink>
    </w:p>
    <w:p w14:paraId="6594A1F8" w14:textId="77777777" w:rsidR="00A7482F" w:rsidRPr="00AB0157" w:rsidRDefault="00565D94">
      <w:pPr>
        <w:pStyle w:val="TOC3"/>
        <w:rPr>
          <w:rFonts w:ascii="Verdana" w:eastAsiaTheme="minorEastAsia" w:hAnsi="Verdana" w:cstheme="minorBidi"/>
          <w:noProof/>
          <w:sz w:val="22"/>
          <w:szCs w:val="22"/>
        </w:rPr>
      </w:pPr>
      <w:hyperlink w:anchor="_Toc463366594" w:history="1">
        <w:r w:rsidR="00A7482F" w:rsidRPr="00AB0157">
          <w:rPr>
            <w:rStyle w:val="Hyperlink"/>
            <w:rFonts w:ascii="Verdana" w:hAnsi="Verdana"/>
            <w:noProof/>
          </w:rPr>
          <w:t>2.4.1</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New Document Creation Process Flow</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_Toc463366594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8</w:t>
        </w:r>
        <w:r w:rsidR="00A7482F" w:rsidRPr="00AB0157">
          <w:rPr>
            <w:rFonts w:ascii="Verdana" w:hAnsi="Verdana"/>
            <w:noProof/>
            <w:webHidden/>
          </w:rPr>
          <w:fldChar w:fldCharType="end"/>
        </w:r>
      </w:hyperlink>
    </w:p>
    <w:p w14:paraId="12168C06" w14:textId="77777777" w:rsidR="00A7482F" w:rsidRPr="00AB0157" w:rsidRDefault="00565D94">
      <w:pPr>
        <w:pStyle w:val="TOC3"/>
        <w:rPr>
          <w:rFonts w:ascii="Verdana" w:eastAsiaTheme="minorEastAsia" w:hAnsi="Verdana" w:cstheme="minorBidi"/>
          <w:noProof/>
          <w:sz w:val="22"/>
          <w:szCs w:val="22"/>
        </w:rPr>
      </w:pPr>
      <w:hyperlink w:anchor="_Toc463366595" w:history="1">
        <w:r w:rsidR="00A7482F" w:rsidRPr="00AB0157">
          <w:rPr>
            <w:rStyle w:val="Hyperlink"/>
            <w:rFonts w:ascii="Verdana" w:hAnsi="Verdana"/>
            <w:noProof/>
          </w:rPr>
          <w:t>2.4.2</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Document Update Process Flow</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_Toc463366595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9</w:t>
        </w:r>
        <w:r w:rsidR="00A7482F" w:rsidRPr="00AB0157">
          <w:rPr>
            <w:rFonts w:ascii="Verdana" w:hAnsi="Verdana"/>
            <w:noProof/>
            <w:webHidden/>
          </w:rPr>
          <w:fldChar w:fldCharType="end"/>
        </w:r>
      </w:hyperlink>
    </w:p>
    <w:p w14:paraId="06068F5C" w14:textId="77777777" w:rsidR="00A7482F" w:rsidRPr="00AB0157" w:rsidRDefault="00565D94">
      <w:pPr>
        <w:pStyle w:val="TOC3"/>
        <w:rPr>
          <w:rFonts w:ascii="Verdana" w:eastAsiaTheme="minorEastAsia" w:hAnsi="Verdana" w:cstheme="minorBidi"/>
          <w:noProof/>
          <w:sz w:val="22"/>
          <w:szCs w:val="22"/>
        </w:rPr>
      </w:pPr>
      <w:hyperlink w:anchor="_Toc463366596" w:history="1">
        <w:r w:rsidR="00A7482F" w:rsidRPr="00AB0157">
          <w:rPr>
            <w:rStyle w:val="Hyperlink"/>
            <w:rFonts w:ascii="Verdana" w:hAnsi="Verdana"/>
            <w:noProof/>
          </w:rPr>
          <w:t>2.4.3</w:t>
        </w:r>
        <w:r w:rsidR="00A7482F" w:rsidRPr="00AB0157">
          <w:rPr>
            <w:rFonts w:ascii="Verdana" w:eastAsiaTheme="minorEastAsia" w:hAnsi="Verdana" w:cstheme="minorBidi"/>
            <w:noProof/>
            <w:sz w:val="22"/>
            <w:szCs w:val="22"/>
          </w:rPr>
          <w:tab/>
        </w:r>
        <w:r w:rsidR="00A7482F" w:rsidRPr="00AB0157">
          <w:rPr>
            <w:rStyle w:val="Hyperlink"/>
            <w:rFonts w:ascii="Verdana" w:hAnsi="Verdana"/>
            <w:noProof/>
          </w:rPr>
          <w:t>Document Review and Release Baseline Process Flow</w:t>
        </w:r>
        <w:r w:rsidR="00A7482F" w:rsidRPr="00AB0157">
          <w:rPr>
            <w:rFonts w:ascii="Verdana" w:hAnsi="Verdana"/>
            <w:noProof/>
            <w:webHidden/>
          </w:rPr>
          <w:tab/>
        </w:r>
        <w:r w:rsidR="00A7482F" w:rsidRPr="00AB0157">
          <w:rPr>
            <w:rFonts w:ascii="Verdana" w:hAnsi="Verdana"/>
            <w:noProof/>
            <w:webHidden/>
          </w:rPr>
          <w:fldChar w:fldCharType="begin"/>
        </w:r>
        <w:r w:rsidR="00A7482F" w:rsidRPr="00AB0157">
          <w:rPr>
            <w:rFonts w:ascii="Verdana" w:hAnsi="Verdana"/>
            <w:noProof/>
            <w:webHidden/>
          </w:rPr>
          <w:instrText xml:space="preserve"> PAGEREF _Toc463366596 \h </w:instrText>
        </w:r>
        <w:r w:rsidR="00A7482F" w:rsidRPr="00AB0157">
          <w:rPr>
            <w:rFonts w:ascii="Verdana" w:hAnsi="Verdana"/>
            <w:noProof/>
            <w:webHidden/>
          </w:rPr>
        </w:r>
        <w:r w:rsidR="00A7482F" w:rsidRPr="00AB0157">
          <w:rPr>
            <w:rFonts w:ascii="Verdana" w:hAnsi="Verdana"/>
            <w:noProof/>
            <w:webHidden/>
          </w:rPr>
          <w:fldChar w:fldCharType="separate"/>
        </w:r>
        <w:r w:rsidR="00A7482F" w:rsidRPr="00AB0157">
          <w:rPr>
            <w:rFonts w:ascii="Verdana" w:hAnsi="Verdana"/>
            <w:noProof/>
            <w:webHidden/>
          </w:rPr>
          <w:t>10</w:t>
        </w:r>
        <w:r w:rsidR="00A7482F" w:rsidRPr="00AB0157">
          <w:rPr>
            <w:rFonts w:ascii="Verdana" w:hAnsi="Verdana"/>
            <w:noProof/>
            <w:webHidden/>
          </w:rPr>
          <w:fldChar w:fldCharType="end"/>
        </w:r>
      </w:hyperlink>
    </w:p>
    <w:p w14:paraId="44B67358" w14:textId="77777777" w:rsidR="00FB2965" w:rsidRPr="00AB0157" w:rsidRDefault="004A05B7" w:rsidP="00A24D99">
      <w:pPr>
        <w:pStyle w:val="PlanTitle2"/>
        <w:rPr>
          <w:rFonts w:ascii="Verdana" w:hAnsi="Verdana"/>
        </w:rPr>
      </w:pPr>
      <w:r w:rsidRPr="00AB0157">
        <w:rPr>
          <w:rFonts w:ascii="Verdana" w:hAnsi="Verdana" w:cs="Times New Roman"/>
          <w:b w:val="0"/>
          <w:bCs w:val="0"/>
          <w:caps w:val="0"/>
          <w:kern w:val="0"/>
          <w:sz w:val="20"/>
          <w:szCs w:val="20"/>
        </w:rPr>
        <w:fldChar w:fldCharType="end"/>
      </w:r>
      <w:commentRangeEnd w:id="5"/>
      <w:r w:rsidR="009B39FD">
        <w:rPr>
          <w:rStyle w:val="CommentReference"/>
          <w:rFonts w:ascii="Times New Roman" w:hAnsi="Times New Roman" w:cs="Times New Roman"/>
          <w:b w:val="0"/>
          <w:bCs w:val="0"/>
          <w:caps w:val="0"/>
          <w:kern w:val="0"/>
          <w:szCs w:val="20"/>
        </w:rPr>
        <w:commentReference w:id="5"/>
      </w:r>
      <w:r w:rsidR="00FB2965" w:rsidRPr="00AB0157">
        <w:rPr>
          <w:rFonts w:ascii="Verdana" w:hAnsi="Verdana"/>
        </w:rPr>
        <w:br w:type="page"/>
      </w:r>
      <w:r w:rsidR="00FB2965" w:rsidRPr="00AB0157">
        <w:rPr>
          <w:rFonts w:ascii="Verdana" w:hAnsi="Verdana"/>
        </w:rPr>
        <w:lastRenderedPageBreak/>
        <w:fldChar w:fldCharType="begin"/>
      </w:r>
      <w:r w:rsidR="00FB2965" w:rsidRPr="00AB0157">
        <w:rPr>
          <w:rFonts w:ascii="Verdana" w:hAnsi="Verdana"/>
        </w:rPr>
        <w:instrText xml:space="preserve"> TITLE  \* MERGEFORMAT </w:instrText>
      </w:r>
      <w:r w:rsidR="00FB2965" w:rsidRPr="00AB0157">
        <w:rPr>
          <w:rFonts w:ascii="Verdana" w:hAnsi="Verdana"/>
        </w:rPr>
        <w:fldChar w:fldCharType="separate"/>
      </w:r>
      <w:r w:rsidR="00520017">
        <w:rPr>
          <w:rFonts w:ascii="Verdana" w:hAnsi="Verdana"/>
        </w:rPr>
        <w:t>SCM bLOG</w:t>
      </w:r>
      <w:r w:rsidR="00CD445D" w:rsidRPr="00AB0157">
        <w:rPr>
          <w:rFonts w:ascii="Verdana" w:hAnsi="Verdana"/>
        </w:rPr>
        <w:t xml:space="preserve"> SCM Plan</w:t>
      </w:r>
      <w:r w:rsidR="00FB2965" w:rsidRPr="00AB0157">
        <w:rPr>
          <w:rFonts w:ascii="Verdana" w:hAnsi="Verdana"/>
        </w:rPr>
        <w:fldChar w:fldCharType="end"/>
      </w:r>
    </w:p>
    <w:p w14:paraId="2673D648" w14:textId="77777777" w:rsidR="00FB2965" w:rsidRPr="00AB0157" w:rsidRDefault="00FB2965">
      <w:pPr>
        <w:pStyle w:val="Heading1"/>
        <w:rPr>
          <w:rFonts w:ascii="Verdana" w:hAnsi="Verdana"/>
        </w:rPr>
      </w:pPr>
      <w:bookmarkStart w:id="6" w:name="_Toc433104436"/>
      <w:bookmarkStart w:id="7" w:name="_Toc463366571"/>
      <w:r w:rsidRPr="00AB0157">
        <w:rPr>
          <w:rFonts w:ascii="Verdana" w:hAnsi="Verdana"/>
        </w:rPr>
        <w:t>Introduction</w:t>
      </w:r>
      <w:bookmarkEnd w:id="6"/>
      <w:bookmarkEnd w:id="7"/>
    </w:p>
    <w:p w14:paraId="44F03D6E" w14:textId="77777777" w:rsidR="00D563EC" w:rsidRPr="00AB0157" w:rsidRDefault="00D563EC" w:rsidP="00D563EC">
      <w:pPr>
        <w:pStyle w:val="BodyText"/>
      </w:pPr>
      <w:r w:rsidRPr="00AB0157">
        <w:t>This document details the Change and Configuration Management for SCM Blog project. The focus of this document is to clearly communicate and explain the criteria for implementing effective and efficient change and configuration management</w:t>
      </w:r>
      <w:r w:rsidR="004A0860" w:rsidRPr="00AB0157">
        <w:t xml:space="preserve"> in an environment that supports shared documentation, code and </w:t>
      </w:r>
      <w:r w:rsidR="00A7482F" w:rsidRPr="00AB0157">
        <w:t>executable</w:t>
      </w:r>
      <w:r w:rsidR="004A0860" w:rsidRPr="00AB0157">
        <w:t xml:space="preserve"> components across the project. </w:t>
      </w:r>
      <w:r w:rsidRPr="00AB0157">
        <w:t xml:space="preserve"> </w:t>
      </w:r>
    </w:p>
    <w:p w14:paraId="4F71846B" w14:textId="77777777" w:rsidR="002A1169" w:rsidRPr="00AB0157" w:rsidRDefault="002A1169" w:rsidP="002A1169">
      <w:pPr>
        <w:pStyle w:val="Heading2"/>
        <w:rPr>
          <w:rFonts w:ascii="Verdana" w:hAnsi="Verdana"/>
        </w:rPr>
      </w:pPr>
      <w:bookmarkStart w:id="8" w:name="_Toc139422089"/>
      <w:bookmarkStart w:id="9" w:name="_Toc463366572"/>
      <w:r w:rsidRPr="00AB0157">
        <w:rPr>
          <w:rFonts w:ascii="Verdana" w:hAnsi="Verdana"/>
        </w:rPr>
        <w:t>Organization and Responsibilities</w:t>
      </w:r>
      <w:bookmarkEnd w:id="8"/>
      <w:bookmarkEnd w:id="9"/>
    </w:p>
    <w:p w14:paraId="50F1E672" w14:textId="77777777" w:rsidR="004A0860" w:rsidRPr="00AB0157" w:rsidRDefault="004A0860" w:rsidP="004A0860">
      <w:pPr>
        <w:pStyle w:val="Heading3"/>
        <w:rPr>
          <w:rFonts w:ascii="Verdana" w:hAnsi="Verdana"/>
        </w:rPr>
      </w:pPr>
      <w:bookmarkStart w:id="10" w:name="_Toc174276391"/>
      <w:bookmarkStart w:id="11" w:name="_Toc463366573"/>
      <w:r w:rsidRPr="00AB0157">
        <w:rPr>
          <w:rFonts w:ascii="Verdana" w:hAnsi="Verdana"/>
        </w:rPr>
        <w:t>Configuration Manager</w:t>
      </w:r>
      <w:bookmarkEnd w:id="10"/>
      <w:bookmarkEnd w:id="11"/>
    </w:p>
    <w:p w14:paraId="6B227AA1" w14:textId="77777777" w:rsidR="00D54D0A" w:rsidRPr="00AB0157" w:rsidRDefault="004A0860" w:rsidP="0042331A">
      <w:pPr>
        <w:pStyle w:val="BodyText"/>
      </w:pPr>
      <w:r w:rsidRPr="00AB0157">
        <w:t>The Configuration</w:t>
      </w:r>
      <w:r w:rsidR="00CD445D" w:rsidRPr="00AB0157">
        <w:t xml:space="preserve"> Manager is </w:t>
      </w:r>
      <w:r w:rsidR="00D54D0A" w:rsidRPr="00AB0157">
        <w:t>the</w:t>
      </w:r>
      <w:r w:rsidR="00CD445D" w:rsidRPr="00AB0157">
        <w:t xml:space="preserve"> </w:t>
      </w:r>
      <w:r w:rsidR="00D54D0A" w:rsidRPr="00AB0157">
        <w:t xml:space="preserve">team on </w:t>
      </w:r>
      <w:r w:rsidRPr="00AB0157">
        <w:t>of the project</w:t>
      </w:r>
      <w:r w:rsidR="00D54D0A" w:rsidRPr="00AB0157">
        <w:t xml:space="preserve">. </w:t>
      </w:r>
      <w:r w:rsidRPr="00AB0157">
        <w:t xml:space="preserve">Since this is a collaborative works, the team itself </w:t>
      </w:r>
      <w:r w:rsidR="00A7482F" w:rsidRPr="00AB0157">
        <w:t xml:space="preserve">will be responsible as Configuration Manager and </w:t>
      </w:r>
      <w:r w:rsidRPr="00AB0157">
        <w:t>support the overall CM environment so that the team has an appropriate environment to build and test their work.</w:t>
      </w:r>
    </w:p>
    <w:p w14:paraId="24C75CD0" w14:textId="77777777" w:rsidR="0073356F" w:rsidRPr="00AB0157" w:rsidRDefault="00D54D0A" w:rsidP="0042331A">
      <w:pPr>
        <w:pStyle w:val="BodyText"/>
      </w:pPr>
      <w:r w:rsidRPr="00AB0157">
        <w:t>C</w:t>
      </w:r>
      <w:r w:rsidR="004A0860" w:rsidRPr="00AB0157">
        <w:t>onfiguration</w:t>
      </w:r>
      <w:r w:rsidRPr="00AB0157">
        <w:t xml:space="preserve"> Manager identifies, monitor</w:t>
      </w:r>
      <w:r w:rsidR="001E0983" w:rsidRPr="00AB0157">
        <w:t>s</w:t>
      </w:r>
      <w:r w:rsidRPr="00AB0157">
        <w:t>, and control</w:t>
      </w:r>
      <w:r w:rsidR="001E0983" w:rsidRPr="00AB0157">
        <w:t>s</w:t>
      </w:r>
      <w:r w:rsidRPr="00AB0157">
        <w:t xml:space="preserve"> CIs in this project. </w:t>
      </w:r>
      <w:r w:rsidR="0073356F" w:rsidRPr="00AB0157">
        <w:t>This includes review document</w:t>
      </w:r>
      <w:r w:rsidR="001E0983" w:rsidRPr="00AB0157">
        <w:t>s</w:t>
      </w:r>
      <w:r w:rsidR="0073356F" w:rsidRPr="00AB0157">
        <w:t xml:space="preserve">, releasing baseline, manage configuration status, and </w:t>
      </w:r>
      <w:r w:rsidR="00B0569E" w:rsidRPr="00AB0157">
        <w:t xml:space="preserve">more importantly </w:t>
      </w:r>
      <w:r w:rsidR="0073356F" w:rsidRPr="00AB0157">
        <w:t>promote to change any CIs if somet</w:t>
      </w:r>
      <w:r w:rsidR="004A0860" w:rsidRPr="00AB0157">
        <w:t>hing is changed in the project. Configuration Manager</w:t>
      </w:r>
      <w:r w:rsidR="008733B1" w:rsidRPr="00AB0157">
        <w:t xml:space="preserve"> must review the document before releasing it to baseline.</w:t>
      </w:r>
    </w:p>
    <w:p w14:paraId="0F4067D0" w14:textId="77777777" w:rsidR="00A7482F" w:rsidRPr="00AB0157" w:rsidRDefault="00A7482F" w:rsidP="00A7482F">
      <w:pPr>
        <w:pStyle w:val="Heading3"/>
        <w:rPr>
          <w:rFonts w:ascii="Verdana" w:hAnsi="Verdana"/>
        </w:rPr>
      </w:pPr>
      <w:bookmarkStart w:id="12" w:name="_Toc463366574"/>
      <w:r w:rsidRPr="00AB0157">
        <w:rPr>
          <w:rFonts w:ascii="Verdana" w:hAnsi="Verdana"/>
        </w:rPr>
        <w:t>Change Control Board</w:t>
      </w:r>
      <w:bookmarkEnd w:id="12"/>
    </w:p>
    <w:p w14:paraId="34DB5EA5" w14:textId="77777777" w:rsidR="00A7482F" w:rsidRPr="00AB0157" w:rsidRDefault="00A7482F" w:rsidP="00A7482F">
      <w:pPr>
        <w:pStyle w:val="BodyText"/>
      </w:pPr>
      <w:r w:rsidRPr="00AB0157">
        <w:t xml:space="preserve">The Change Control Board consists of representatives from all interested parties. The CCB provides a forum to review Change Requests on a regular basis. The </w:t>
      </w:r>
      <w:r w:rsidR="00957AAD" w:rsidRPr="00AB0157">
        <w:t>r</w:t>
      </w:r>
      <w:r w:rsidRPr="00AB0157">
        <w:t>esponsibilities of CCB are:</w:t>
      </w:r>
    </w:p>
    <w:p w14:paraId="5ECAAFBD" w14:textId="77777777" w:rsidR="00A7482F" w:rsidRPr="00AB0157" w:rsidRDefault="00A7482F" w:rsidP="00A7482F">
      <w:pPr>
        <w:pStyle w:val="BodyText"/>
        <w:numPr>
          <w:ilvl w:val="0"/>
          <w:numId w:val="26"/>
        </w:numPr>
      </w:pPr>
      <w:r w:rsidRPr="00AB0157">
        <w:t>Assess and prioritize Change Requests</w:t>
      </w:r>
    </w:p>
    <w:p w14:paraId="20C4D0A9" w14:textId="77777777" w:rsidR="00A7482F" w:rsidRPr="00AB0157" w:rsidRDefault="00A7482F" w:rsidP="00A7482F">
      <w:pPr>
        <w:pStyle w:val="BodyText"/>
        <w:numPr>
          <w:ilvl w:val="0"/>
          <w:numId w:val="26"/>
        </w:numPr>
      </w:pPr>
      <w:r w:rsidRPr="00AB0157">
        <w:t>Approve or secure approvals for Change Requests</w:t>
      </w:r>
    </w:p>
    <w:p w14:paraId="3985A58F" w14:textId="77777777" w:rsidR="00A7482F" w:rsidRPr="00AB0157" w:rsidRDefault="00A7482F" w:rsidP="00A7482F">
      <w:pPr>
        <w:pStyle w:val="BodyText"/>
      </w:pPr>
      <w:r w:rsidRPr="00AB0157">
        <w:t>This role is assigned to the team member.</w:t>
      </w:r>
    </w:p>
    <w:p w14:paraId="572D2156" w14:textId="77777777" w:rsidR="00A7482F" w:rsidRPr="00AB0157" w:rsidRDefault="00A7482F" w:rsidP="00A7482F">
      <w:pPr>
        <w:pStyle w:val="Heading3"/>
        <w:rPr>
          <w:rFonts w:ascii="Verdana" w:hAnsi="Verdana"/>
        </w:rPr>
      </w:pPr>
      <w:bookmarkStart w:id="13" w:name="_Toc463366575"/>
      <w:r w:rsidRPr="00AB0157">
        <w:rPr>
          <w:rFonts w:ascii="Verdana" w:hAnsi="Verdana"/>
        </w:rPr>
        <w:t>Change Approver</w:t>
      </w:r>
      <w:bookmarkEnd w:id="13"/>
    </w:p>
    <w:p w14:paraId="7964B788" w14:textId="77777777" w:rsidR="00A7482F" w:rsidRPr="00AB0157" w:rsidRDefault="00A7482F" w:rsidP="00A7482F">
      <w:pPr>
        <w:pStyle w:val="BodyText"/>
      </w:pPr>
      <w:r w:rsidRPr="00AB0157">
        <w:t>The Change Approver reviews and approves Change Requests with the following responsibilities:</w:t>
      </w:r>
    </w:p>
    <w:p w14:paraId="27E1CDB3" w14:textId="77777777" w:rsidR="00A7482F" w:rsidRPr="00AB0157" w:rsidRDefault="00A7482F" w:rsidP="00A7482F">
      <w:pPr>
        <w:pStyle w:val="BodyText"/>
        <w:numPr>
          <w:ilvl w:val="0"/>
          <w:numId w:val="25"/>
        </w:numPr>
      </w:pPr>
      <w:r w:rsidRPr="00AB0157">
        <w:t>Assess the benefit of the change in relation to cost</w:t>
      </w:r>
    </w:p>
    <w:p w14:paraId="1C9D1815" w14:textId="77777777" w:rsidR="00A7482F" w:rsidRPr="00AB0157" w:rsidRDefault="00A7482F" w:rsidP="00A7482F">
      <w:pPr>
        <w:pStyle w:val="BodyText"/>
        <w:numPr>
          <w:ilvl w:val="0"/>
          <w:numId w:val="25"/>
        </w:numPr>
      </w:pPr>
      <w:r w:rsidRPr="00AB0157">
        <w:t>Assess the business risk and impact of change</w:t>
      </w:r>
    </w:p>
    <w:p w14:paraId="51B19F1E" w14:textId="77777777" w:rsidR="00A7482F" w:rsidRPr="00AB0157" w:rsidRDefault="00A7482F" w:rsidP="00A7482F">
      <w:pPr>
        <w:pStyle w:val="BodyText"/>
        <w:numPr>
          <w:ilvl w:val="0"/>
          <w:numId w:val="25"/>
        </w:numPr>
      </w:pPr>
      <w:r w:rsidRPr="00AB0157">
        <w:t>Ensure that the technical feasibility, risk and effect of the change have been adequately assessed</w:t>
      </w:r>
    </w:p>
    <w:p w14:paraId="2632124C" w14:textId="77777777" w:rsidR="00A7482F" w:rsidRPr="00AB0157" w:rsidRDefault="00A7482F" w:rsidP="00A7482F">
      <w:pPr>
        <w:pStyle w:val="BodyText"/>
        <w:numPr>
          <w:ilvl w:val="0"/>
          <w:numId w:val="25"/>
        </w:numPr>
      </w:pPr>
      <w:r w:rsidRPr="00AB0157">
        <w:t>Approve or reject Change Requests</w:t>
      </w:r>
    </w:p>
    <w:p w14:paraId="69F4C3A0" w14:textId="77777777" w:rsidR="00A7482F" w:rsidRPr="00AB0157" w:rsidRDefault="00A7482F" w:rsidP="0042331A">
      <w:pPr>
        <w:pStyle w:val="BodyText"/>
      </w:pPr>
      <w:r w:rsidRPr="00AB0157">
        <w:t>This role is assigned to the team member.</w:t>
      </w:r>
    </w:p>
    <w:p w14:paraId="6E01BF0B" w14:textId="77777777" w:rsidR="00FB2965" w:rsidRPr="00AB0157" w:rsidRDefault="009A4DEC">
      <w:pPr>
        <w:pStyle w:val="Heading2"/>
        <w:rPr>
          <w:rFonts w:ascii="Verdana" w:hAnsi="Verdana"/>
        </w:rPr>
      </w:pPr>
      <w:bookmarkStart w:id="14" w:name="_Toc139422090"/>
      <w:bookmarkStart w:id="15" w:name="_Toc463366576"/>
      <w:r w:rsidRPr="00AB0157">
        <w:rPr>
          <w:rFonts w:ascii="Verdana" w:hAnsi="Verdana"/>
        </w:rPr>
        <w:t>Tools, Environment, and Infrastructure</w:t>
      </w:r>
      <w:bookmarkEnd w:id="14"/>
      <w:bookmarkEnd w:id="15"/>
    </w:p>
    <w:p w14:paraId="540AF4BE" w14:textId="77777777" w:rsidR="005A5653" w:rsidRPr="00AB0157" w:rsidRDefault="005A5653" w:rsidP="005A5653">
      <w:pPr>
        <w:pStyle w:val="Heading3"/>
        <w:rPr>
          <w:rFonts w:ascii="Verdana" w:hAnsi="Verdana"/>
        </w:rPr>
      </w:pPr>
      <w:bookmarkStart w:id="16" w:name="_Toc139422091"/>
      <w:bookmarkStart w:id="17" w:name="_Toc463366577"/>
      <w:bookmarkStart w:id="18" w:name="_Toc314978531"/>
      <w:bookmarkStart w:id="19" w:name="_Toc324843637"/>
      <w:bookmarkStart w:id="20" w:name="_Toc324851944"/>
      <w:bookmarkStart w:id="21" w:name="_Toc324915527"/>
      <w:bookmarkStart w:id="22" w:name="_Toc433104440"/>
      <w:r w:rsidRPr="00AB0157">
        <w:rPr>
          <w:rFonts w:ascii="Verdana" w:hAnsi="Verdana"/>
        </w:rPr>
        <w:t>Tool</w:t>
      </w:r>
      <w:bookmarkEnd w:id="16"/>
      <w:bookmarkEnd w:id="17"/>
    </w:p>
    <w:p w14:paraId="435BFEA8" w14:textId="77777777" w:rsidR="00E704C8" w:rsidRPr="00AB0157" w:rsidRDefault="00E704C8" w:rsidP="0042331A">
      <w:pPr>
        <w:pStyle w:val="BodyText"/>
      </w:pPr>
    </w:p>
    <w:tbl>
      <w:tblPr>
        <w:tblStyle w:val="TableGrid"/>
        <w:tblW w:w="8118" w:type="dxa"/>
        <w:tblInd w:w="468" w:type="dxa"/>
        <w:tblLayout w:type="fixed"/>
        <w:tblLook w:val="01E0" w:firstRow="1" w:lastRow="1" w:firstColumn="1" w:lastColumn="1" w:noHBand="0" w:noVBand="0"/>
      </w:tblPr>
      <w:tblGrid>
        <w:gridCol w:w="720"/>
        <w:gridCol w:w="2700"/>
        <w:gridCol w:w="1098"/>
        <w:gridCol w:w="3600"/>
      </w:tblGrid>
      <w:tr w:rsidR="00392529" w:rsidRPr="00AB0157" w14:paraId="138AF9E0" w14:textId="77777777" w:rsidTr="00392529">
        <w:trPr>
          <w:trHeight w:val="454"/>
        </w:trPr>
        <w:tc>
          <w:tcPr>
            <w:tcW w:w="720" w:type="dxa"/>
            <w:shd w:val="clear" w:color="auto" w:fill="000000"/>
            <w:vAlign w:val="center"/>
          </w:tcPr>
          <w:p w14:paraId="3B454082" w14:textId="77777777" w:rsidR="00392529" w:rsidRPr="00AB0157" w:rsidRDefault="00392529" w:rsidP="009A37B5">
            <w:pPr>
              <w:pStyle w:val="CMPlanTableHeading1"/>
              <w:rPr>
                <w:rFonts w:ascii="Verdana" w:hAnsi="Verdana"/>
              </w:rPr>
            </w:pPr>
            <w:r w:rsidRPr="00AB0157">
              <w:rPr>
                <w:rFonts w:ascii="Verdana" w:hAnsi="Verdana"/>
              </w:rPr>
              <w:t>No.</w:t>
            </w:r>
          </w:p>
        </w:tc>
        <w:tc>
          <w:tcPr>
            <w:tcW w:w="2700" w:type="dxa"/>
            <w:shd w:val="clear" w:color="auto" w:fill="000000"/>
            <w:vAlign w:val="center"/>
          </w:tcPr>
          <w:p w14:paraId="6AC88E05" w14:textId="77777777" w:rsidR="00392529" w:rsidRPr="00AB0157" w:rsidRDefault="00392529" w:rsidP="009A37B5">
            <w:pPr>
              <w:pStyle w:val="CMPlanTableHeading1"/>
              <w:rPr>
                <w:rFonts w:ascii="Verdana" w:hAnsi="Verdana"/>
              </w:rPr>
            </w:pPr>
            <w:r w:rsidRPr="00AB0157">
              <w:rPr>
                <w:rFonts w:ascii="Verdana" w:hAnsi="Verdana"/>
              </w:rPr>
              <w:t>Tool</w:t>
            </w:r>
          </w:p>
        </w:tc>
        <w:tc>
          <w:tcPr>
            <w:tcW w:w="1098" w:type="dxa"/>
            <w:shd w:val="clear" w:color="auto" w:fill="000000"/>
            <w:vAlign w:val="center"/>
          </w:tcPr>
          <w:p w14:paraId="2AFD4B02" w14:textId="77777777" w:rsidR="00392529" w:rsidRPr="00AB0157" w:rsidRDefault="00392529" w:rsidP="009A37B5">
            <w:pPr>
              <w:pStyle w:val="CMPlanTableHeading1"/>
              <w:rPr>
                <w:rFonts w:ascii="Verdana" w:hAnsi="Verdana"/>
              </w:rPr>
            </w:pPr>
            <w:r w:rsidRPr="00AB0157">
              <w:rPr>
                <w:rFonts w:ascii="Verdana" w:hAnsi="Verdana"/>
              </w:rPr>
              <w:t>Version</w:t>
            </w:r>
          </w:p>
        </w:tc>
        <w:tc>
          <w:tcPr>
            <w:tcW w:w="3600" w:type="dxa"/>
            <w:shd w:val="clear" w:color="auto" w:fill="000000"/>
            <w:vAlign w:val="center"/>
          </w:tcPr>
          <w:p w14:paraId="52334280" w14:textId="77777777" w:rsidR="00392529" w:rsidRPr="00AB0157" w:rsidRDefault="00392529" w:rsidP="009A37B5">
            <w:pPr>
              <w:pStyle w:val="CMPlanTableHeading1"/>
              <w:rPr>
                <w:rFonts w:ascii="Verdana" w:hAnsi="Verdana"/>
              </w:rPr>
            </w:pPr>
            <w:r w:rsidRPr="00AB0157">
              <w:rPr>
                <w:rFonts w:ascii="Verdana" w:hAnsi="Verdana"/>
              </w:rPr>
              <w:t>Function</w:t>
            </w:r>
          </w:p>
        </w:tc>
      </w:tr>
      <w:tr w:rsidR="00392529" w:rsidRPr="00AB0157" w14:paraId="43C37B1F" w14:textId="77777777" w:rsidTr="00392529">
        <w:trPr>
          <w:trHeight w:val="454"/>
        </w:trPr>
        <w:tc>
          <w:tcPr>
            <w:tcW w:w="720" w:type="dxa"/>
          </w:tcPr>
          <w:p w14:paraId="55A0C3E4" w14:textId="77777777" w:rsidR="00392529" w:rsidRPr="00AB0157" w:rsidRDefault="009E1CD1" w:rsidP="009A37B5">
            <w:pPr>
              <w:spacing w:before="80" w:after="80"/>
              <w:jc w:val="center"/>
              <w:rPr>
                <w:rFonts w:ascii="Verdana" w:hAnsi="Verdana" w:cs="Arial"/>
              </w:rPr>
            </w:pPr>
            <w:r w:rsidRPr="00AB0157">
              <w:rPr>
                <w:rFonts w:ascii="Verdana" w:hAnsi="Verdana" w:cs="Arial"/>
              </w:rPr>
              <w:t>1</w:t>
            </w:r>
          </w:p>
        </w:tc>
        <w:tc>
          <w:tcPr>
            <w:tcW w:w="2700" w:type="dxa"/>
          </w:tcPr>
          <w:p w14:paraId="1387E08A" w14:textId="77777777" w:rsidR="00392529" w:rsidRPr="00AB0157" w:rsidRDefault="009E1CD1">
            <w:pPr>
              <w:pStyle w:val="CMPlanTableText"/>
              <w:rPr>
                <w:rFonts w:ascii="Verdana" w:hAnsi="Verdana"/>
              </w:rPr>
            </w:pPr>
            <w:r w:rsidRPr="00AB0157">
              <w:rPr>
                <w:rFonts w:ascii="Verdana" w:hAnsi="Verdana"/>
              </w:rPr>
              <w:t>Git Bash</w:t>
            </w:r>
          </w:p>
        </w:tc>
        <w:tc>
          <w:tcPr>
            <w:tcW w:w="1098" w:type="dxa"/>
          </w:tcPr>
          <w:p w14:paraId="5EBDD863" w14:textId="77777777" w:rsidR="00392529" w:rsidRPr="00AB0157" w:rsidRDefault="009E1CD1">
            <w:pPr>
              <w:pStyle w:val="CMPlanTableText"/>
              <w:rPr>
                <w:rFonts w:ascii="Verdana" w:hAnsi="Verdana"/>
              </w:rPr>
            </w:pPr>
            <w:r w:rsidRPr="00AB0157">
              <w:rPr>
                <w:rFonts w:ascii="Verdana" w:hAnsi="Verdana"/>
              </w:rPr>
              <w:t>2.10.1</w:t>
            </w:r>
          </w:p>
        </w:tc>
        <w:tc>
          <w:tcPr>
            <w:tcW w:w="3600" w:type="dxa"/>
          </w:tcPr>
          <w:p w14:paraId="34232808" w14:textId="77777777" w:rsidR="00392529" w:rsidRPr="00AB0157" w:rsidRDefault="009E1CD1">
            <w:pPr>
              <w:pStyle w:val="CMPlanTableText"/>
              <w:rPr>
                <w:rFonts w:ascii="Verdana" w:hAnsi="Verdana"/>
              </w:rPr>
            </w:pPr>
            <w:commentRangeStart w:id="23"/>
            <w:r w:rsidRPr="00AB0157">
              <w:rPr>
                <w:rFonts w:ascii="Verdana" w:hAnsi="Verdana"/>
              </w:rPr>
              <w:t>Version control system for project development</w:t>
            </w:r>
            <w:commentRangeEnd w:id="23"/>
            <w:r w:rsidR="009B39FD">
              <w:rPr>
                <w:rStyle w:val="CommentReference"/>
                <w:rFonts w:ascii="Times New Roman" w:hAnsi="Times New Roman" w:cs="Times New Roman"/>
                <w:lang w:val="en-US"/>
              </w:rPr>
              <w:commentReference w:id="23"/>
            </w:r>
          </w:p>
        </w:tc>
      </w:tr>
      <w:tr w:rsidR="00392529" w:rsidRPr="00AB0157" w14:paraId="1ADD8BD4" w14:textId="77777777" w:rsidTr="00392529">
        <w:trPr>
          <w:trHeight w:val="454"/>
        </w:trPr>
        <w:tc>
          <w:tcPr>
            <w:tcW w:w="720" w:type="dxa"/>
          </w:tcPr>
          <w:p w14:paraId="3D57214A" w14:textId="77777777" w:rsidR="00392529" w:rsidRPr="00AB0157" w:rsidRDefault="00392529" w:rsidP="009A37B5">
            <w:pPr>
              <w:spacing w:before="80" w:after="80"/>
              <w:jc w:val="center"/>
              <w:rPr>
                <w:rFonts w:ascii="Verdana" w:hAnsi="Verdana" w:cs="Arial"/>
              </w:rPr>
            </w:pPr>
            <w:r w:rsidRPr="00AB0157">
              <w:rPr>
                <w:rFonts w:ascii="Verdana" w:hAnsi="Verdana" w:cs="Arial"/>
              </w:rPr>
              <w:t>2</w:t>
            </w:r>
          </w:p>
        </w:tc>
        <w:tc>
          <w:tcPr>
            <w:tcW w:w="2700" w:type="dxa"/>
          </w:tcPr>
          <w:p w14:paraId="52A4E33B" w14:textId="77777777" w:rsidR="00392529" w:rsidRPr="00AB0157" w:rsidRDefault="009E1CD1">
            <w:pPr>
              <w:pStyle w:val="CMPlanTableText"/>
              <w:rPr>
                <w:rFonts w:ascii="Verdana" w:hAnsi="Verdana"/>
              </w:rPr>
            </w:pPr>
            <w:r w:rsidRPr="00AB0157">
              <w:rPr>
                <w:rFonts w:ascii="Verdana" w:hAnsi="Verdana"/>
              </w:rPr>
              <w:t>Apache Web Server</w:t>
            </w:r>
          </w:p>
        </w:tc>
        <w:tc>
          <w:tcPr>
            <w:tcW w:w="1098" w:type="dxa"/>
          </w:tcPr>
          <w:p w14:paraId="1AAE35FD" w14:textId="77777777" w:rsidR="00392529" w:rsidRPr="00AB0157" w:rsidRDefault="009E1CD1" w:rsidP="009A37B5">
            <w:pPr>
              <w:pStyle w:val="CMPlanTableText"/>
              <w:rPr>
                <w:rFonts w:ascii="Verdana" w:hAnsi="Verdana"/>
              </w:rPr>
            </w:pPr>
            <w:r w:rsidRPr="00AB0157">
              <w:rPr>
                <w:rFonts w:ascii="Verdana" w:hAnsi="Verdana"/>
              </w:rPr>
              <w:t>2.4</w:t>
            </w:r>
          </w:p>
        </w:tc>
        <w:tc>
          <w:tcPr>
            <w:tcW w:w="3600" w:type="dxa"/>
          </w:tcPr>
          <w:p w14:paraId="2859DF70" w14:textId="77777777" w:rsidR="00392529" w:rsidRPr="00AB0157" w:rsidRDefault="009E1CD1">
            <w:pPr>
              <w:pStyle w:val="CMPlanTableText"/>
              <w:rPr>
                <w:rFonts w:ascii="Verdana" w:hAnsi="Verdana"/>
              </w:rPr>
            </w:pPr>
            <w:r w:rsidRPr="00AB0157">
              <w:rPr>
                <w:rFonts w:ascii="Verdana" w:hAnsi="Verdana"/>
              </w:rPr>
              <w:t>Web Server</w:t>
            </w:r>
          </w:p>
        </w:tc>
      </w:tr>
      <w:tr w:rsidR="00392529" w:rsidRPr="00AB0157" w14:paraId="49DE91F2" w14:textId="77777777" w:rsidTr="00392529">
        <w:trPr>
          <w:trHeight w:val="454"/>
        </w:trPr>
        <w:tc>
          <w:tcPr>
            <w:tcW w:w="720" w:type="dxa"/>
          </w:tcPr>
          <w:p w14:paraId="404A0A13" w14:textId="77777777" w:rsidR="00392529" w:rsidRPr="00AB0157" w:rsidRDefault="00392529" w:rsidP="009A37B5">
            <w:pPr>
              <w:spacing w:before="80" w:after="80"/>
              <w:jc w:val="center"/>
              <w:rPr>
                <w:rFonts w:ascii="Verdana" w:hAnsi="Verdana" w:cs="Arial"/>
              </w:rPr>
            </w:pPr>
            <w:r w:rsidRPr="00AB0157">
              <w:rPr>
                <w:rFonts w:ascii="Verdana" w:hAnsi="Verdana" w:cs="Arial"/>
              </w:rPr>
              <w:lastRenderedPageBreak/>
              <w:t>3</w:t>
            </w:r>
          </w:p>
        </w:tc>
        <w:tc>
          <w:tcPr>
            <w:tcW w:w="2700" w:type="dxa"/>
          </w:tcPr>
          <w:p w14:paraId="73714E5F" w14:textId="77777777" w:rsidR="00392529" w:rsidRPr="00AB0157" w:rsidRDefault="009E1CD1">
            <w:pPr>
              <w:pStyle w:val="CMPlanTableText"/>
              <w:rPr>
                <w:rFonts w:ascii="Verdana" w:hAnsi="Verdana"/>
              </w:rPr>
            </w:pPr>
            <w:r w:rsidRPr="00AB0157">
              <w:rPr>
                <w:rFonts w:ascii="Verdana" w:hAnsi="Verdana"/>
              </w:rPr>
              <w:t>MySQL</w:t>
            </w:r>
          </w:p>
        </w:tc>
        <w:tc>
          <w:tcPr>
            <w:tcW w:w="1098" w:type="dxa"/>
          </w:tcPr>
          <w:p w14:paraId="5CD879B0" w14:textId="77777777" w:rsidR="00392529" w:rsidRPr="00AB0157" w:rsidRDefault="009E1CD1" w:rsidP="009A37B5">
            <w:pPr>
              <w:pStyle w:val="CMPlanTableText"/>
              <w:rPr>
                <w:rFonts w:ascii="Verdana" w:hAnsi="Verdana"/>
              </w:rPr>
            </w:pPr>
            <w:r w:rsidRPr="00AB0157">
              <w:rPr>
                <w:rFonts w:ascii="Verdana" w:hAnsi="Verdana"/>
              </w:rPr>
              <w:t>5.6</w:t>
            </w:r>
          </w:p>
        </w:tc>
        <w:tc>
          <w:tcPr>
            <w:tcW w:w="3600" w:type="dxa"/>
          </w:tcPr>
          <w:p w14:paraId="77C1336B" w14:textId="77777777" w:rsidR="00392529" w:rsidRPr="00AB0157" w:rsidRDefault="009E1CD1">
            <w:pPr>
              <w:pStyle w:val="CMPlanTableText"/>
              <w:rPr>
                <w:rFonts w:ascii="Verdana" w:hAnsi="Verdana"/>
              </w:rPr>
            </w:pPr>
            <w:r w:rsidRPr="00AB0157">
              <w:rPr>
                <w:rFonts w:ascii="Verdana" w:hAnsi="Verdana"/>
              </w:rPr>
              <w:t>Relational database management system</w:t>
            </w:r>
          </w:p>
        </w:tc>
      </w:tr>
      <w:tr w:rsidR="009B39FD" w:rsidRPr="00AB0157" w14:paraId="60A8A709" w14:textId="77777777" w:rsidTr="00392529">
        <w:trPr>
          <w:trHeight w:val="454"/>
          <w:ins w:id="24" w:author="Edi Prayitno" w:date="2016-10-05T17:30:00Z"/>
        </w:trPr>
        <w:tc>
          <w:tcPr>
            <w:tcW w:w="720" w:type="dxa"/>
          </w:tcPr>
          <w:p w14:paraId="7A91D756" w14:textId="77777777" w:rsidR="009B39FD" w:rsidRPr="00AB0157" w:rsidRDefault="009B39FD" w:rsidP="009A37B5">
            <w:pPr>
              <w:spacing w:before="80" w:after="80"/>
              <w:jc w:val="center"/>
              <w:rPr>
                <w:ins w:id="25" w:author="Edi Prayitno" w:date="2016-10-05T17:30:00Z"/>
                <w:rFonts w:ascii="Verdana" w:hAnsi="Verdana" w:cs="Arial"/>
              </w:rPr>
            </w:pPr>
            <w:commentRangeStart w:id="26"/>
            <w:ins w:id="27" w:author="Edi Prayitno" w:date="2016-10-05T17:30:00Z">
              <w:r>
                <w:rPr>
                  <w:rFonts w:ascii="Verdana" w:hAnsi="Verdana" w:cs="Arial"/>
                </w:rPr>
                <w:t>4</w:t>
              </w:r>
              <w:commentRangeEnd w:id="26"/>
              <w:r>
                <w:rPr>
                  <w:rStyle w:val="CommentReference"/>
                </w:rPr>
                <w:commentReference w:id="26"/>
              </w:r>
            </w:ins>
          </w:p>
        </w:tc>
        <w:tc>
          <w:tcPr>
            <w:tcW w:w="2700" w:type="dxa"/>
          </w:tcPr>
          <w:p w14:paraId="47FF0A0F" w14:textId="77777777" w:rsidR="009B39FD" w:rsidRPr="00AB0157" w:rsidRDefault="009B39FD">
            <w:pPr>
              <w:pStyle w:val="CMPlanTableText"/>
              <w:rPr>
                <w:ins w:id="28" w:author="Edi Prayitno" w:date="2016-10-05T17:30:00Z"/>
                <w:rFonts w:ascii="Verdana" w:hAnsi="Verdana"/>
              </w:rPr>
            </w:pPr>
          </w:p>
        </w:tc>
        <w:tc>
          <w:tcPr>
            <w:tcW w:w="1098" w:type="dxa"/>
          </w:tcPr>
          <w:p w14:paraId="1E31B931" w14:textId="77777777" w:rsidR="009B39FD" w:rsidRPr="00AB0157" w:rsidRDefault="009B39FD" w:rsidP="009A37B5">
            <w:pPr>
              <w:pStyle w:val="CMPlanTableText"/>
              <w:rPr>
                <w:ins w:id="29" w:author="Edi Prayitno" w:date="2016-10-05T17:30:00Z"/>
                <w:rFonts w:ascii="Verdana" w:hAnsi="Verdana"/>
              </w:rPr>
            </w:pPr>
          </w:p>
        </w:tc>
        <w:tc>
          <w:tcPr>
            <w:tcW w:w="3600" w:type="dxa"/>
          </w:tcPr>
          <w:p w14:paraId="749A5B2C" w14:textId="77777777" w:rsidR="009B39FD" w:rsidRPr="00AB0157" w:rsidRDefault="009B39FD">
            <w:pPr>
              <w:pStyle w:val="CMPlanTableText"/>
              <w:rPr>
                <w:ins w:id="30" w:author="Edi Prayitno" w:date="2016-10-05T17:30:00Z"/>
                <w:rFonts w:ascii="Verdana" w:hAnsi="Verdana"/>
              </w:rPr>
            </w:pPr>
          </w:p>
        </w:tc>
      </w:tr>
    </w:tbl>
    <w:p w14:paraId="411CEE71" w14:textId="77777777" w:rsidR="00392529" w:rsidRPr="00AB0157" w:rsidRDefault="00392529" w:rsidP="00392529">
      <w:pPr>
        <w:pStyle w:val="BodyText"/>
      </w:pPr>
    </w:p>
    <w:p w14:paraId="0DF44DA7" w14:textId="77777777" w:rsidR="009B0724" w:rsidRPr="00AB0157" w:rsidRDefault="009B0724" w:rsidP="009B0724">
      <w:pPr>
        <w:pStyle w:val="Heading3"/>
        <w:rPr>
          <w:rFonts w:ascii="Verdana" w:hAnsi="Verdana"/>
        </w:rPr>
      </w:pPr>
      <w:bookmarkStart w:id="31" w:name="_Toc139422092"/>
      <w:bookmarkStart w:id="32" w:name="_Toc463366578"/>
      <w:r w:rsidRPr="00AB0157">
        <w:rPr>
          <w:rFonts w:ascii="Verdana" w:hAnsi="Verdana"/>
        </w:rPr>
        <w:t>Environment</w:t>
      </w:r>
      <w:bookmarkEnd w:id="31"/>
      <w:bookmarkEnd w:id="32"/>
    </w:p>
    <w:p w14:paraId="7053C905" w14:textId="77777777" w:rsidR="00A81717" w:rsidRPr="00AB0157" w:rsidRDefault="009E1CD1" w:rsidP="0042331A">
      <w:pPr>
        <w:pStyle w:val="BodyText"/>
        <w:numPr>
          <w:ilvl w:val="0"/>
          <w:numId w:val="17"/>
        </w:numPr>
      </w:pPr>
      <w:r w:rsidRPr="00AB0157">
        <w:t>Windows 10</w:t>
      </w:r>
      <w:r w:rsidR="009A1AC9" w:rsidRPr="00AB0157">
        <w:t xml:space="preserve"> in Mitrais machine/host</w:t>
      </w:r>
      <w:bookmarkStart w:id="33" w:name="_GoBack"/>
      <w:bookmarkEnd w:id="33"/>
    </w:p>
    <w:p w14:paraId="5953BE59" w14:textId="77777777" w:rsidR="009A1AC9" w:rsidRDefault="009E1CD1" w:rsidP="0042331A">
      <w:pPr>
        <w:pStyle w:val="BodyText"/>
        <w:numPr>
          <w:ilvl w:val="0"/>
          <w:numId w:val="17"/>
        </w:numPr>
        <w:rPr>
          <w:ins w:id="34" w:author="Edi Prayitno" w:date="2016-10-05T17:33:00Z"/>
        </w:rPr>
      </w:pPr>
      <w:r w:rsidRPr="00AB0157">
        <w:t>GitHub for repository for archiving of document and project component</w:t>
      </w:r>
    </w:p>
    <w:p w14:paraId="7CBA4E25" w14:textId="77777777" w:rsidR="009B39FD" w:rsidRPr="00AB0157" w:rsidRDefault="009B39FD" w:rsidP="009B39FD">
      <w:pPr>
        <w:pStyle w:val="BodyText"/>
        <w:numPr>
          <w:ilvl w:val="0"/>
          <w:numId w:val="17"/>
        </w:numPr>
      </w:pPr>
      <w:commentRangeStart w:id="35"/>
      <w:ins w:id="36" w:author="Edi Prayitno" w:date="2016-10-05T17:33:00Z">
        <w:r w:rsidRPr="009B39FD">
          <w:t>cpanel.idhostinger.com</w:t>
        </w:r>
        <w:commentRangeEnd w:id="35"/>
        <w:r>
          <w:rPr>
            <w:rStyle w:val="CommentReference"/>
            <w:rFonts w:ascii="Times New Roman" w:hAnsi="Times New Roman"/>
          </w:rPr>
          <w:commentReference w:id="35"/>
        </w:r>
      </w:ins>
    </w:p>
    <w:p w14:paraId="1254DE46" w14:textId="77777777" w:rsidR="009B0724" w:rsidRPr="00AB0157" w:rsidRDefault="009A1AC9" w:rsidP="0042331A">
      <w:pPr>
        <w:pStyle w:val="BodyText"/>
      </w:pPr>
      <w:r w:rsidRPr="00AB0157">
        <w:t xml:space="preserve">Both Mitrais </w:t>
      </w:r>
      <w:r w:rsidR="008F7001" w:rsidRPr="00AB0157">
        <w:t>machine</w:t>
      </w:r>
      <w:r w:rsidRPr="00AB0157">
        <w:t xml:space="preserve"> and </w:t>
      </w:r>
      <w:r w:rsidR="008F7001" w:rsidRPr="00AB0157">
        <w:t>GitHub</w:t>
      </w:r>
      <w:r w:rsidRPr="00AB0157">
        <w:t xml:space="preserve"> are connected </w:t>
      </w:r>
      <w:r w:rsidR="008F7001" w:rsidRPr="00AB0157">
        <w:t xml:space="preserve">through internet common </w:t>
      </w:r>
      <w:r w:rsidRPr="00AB0157">
        <w:t xml:space="preserve">connection. </w:t>
      </w:r>
    </w:p>
    <w:p w14:paraId="5CDFEE95" w14:textId="77777777" w:rsidR="00E15D68" w:rsidRPr="00AB0157" w:rsidRDefault="00E15D68" w:rsidP="00E15D68">
      <w:pPr>
        <w:pStyle w:val="Heading3"/>
        <w:rPr>
          <w:rFonts w:ascii="Verdana" w:hAnsi="Verdana"/>
        </w:rPr>
      </w:pPr>
      <w:bookmarkStart w:id="37" w:name="_Toc139422093"/>
      <w:bookmarkStart w:id="38" w:name="_Toc463366579"/>
      <w:r w:rsidRPr="00AB0157">
        <w:rPr>
          <w:rFonts w:ascii="Verdana" w:hAnsi="Verdana"/>
        </w:rPr>
        <w:t>Infrastructure</w:t>
      </w:r>
      <w:bookmarkEnd w:id="37"/>
      <w:bookmarkEnd w:id="38"/>
    </w:p>
    <w:p w14:paraId="15D0AB17" w14:textId="77777777" w:rsidR="00216529" w:rsidRPr="00AB0157" w:rsidRDefault="005B6A6D" w:rsidP="0042331A">
      <w:pPr>
        <w:pStyle w:val="BodyText"/>
      </w:pPr>
      <w:r w:rsidRPr="00AB0157">
        <w:t xml:space="preserve">A </w:t>
      </w:r>
      <w:r w:rsidR="008F7001" w:rsidRPr="00AB0157">
        <w:t>Configuration I</w:t>
      </w:r>
      <w:r w:rsidRPr="00AB0157">
        <w:t xml:space="preserve">tem should be archived if there is new version of it. Move the item from Baseline directory to Archive directory. See </w:t>
      </w:r>
      <w:hyperlink w:anchor="_Repository_Structure" w:history="1">
        <w:r w:rsidRPr="00AB0157">
          <w:rPr>
            <w:rStyle w:val="Hyperlink"/>
          </w:rPr>
          <w:t>2.1.4 Repository Structure</w:t>
        </w:r>
      </w:hyperlink>
      <w:r w:rsidRPr="00AB0157">
        <w:t xml:space="preserve"> for directory structure.</w:t>
      </w:r>
    </w:p>
    <w:p w14:paraId="0140467C" w14:textId="77777777" w:rsidR="005B6A6D" w:rsidRPr="00AB0157" w:rsidRDefault="005B6A6D" w:rsidP="0042331A">
      <w:pPr>
        <w:pStyle w:val="BodyText"/>
      </w:pPr>
      <w:r w:rsidRPr="00AB0157">
        <w:t xml:space="preserve">Everyone in this project should be able to get and see the repository. </w:t>
      </w:r>
      <w:r w:rsidR="008F7001" w:rsidRPr="00AB0157">
        <w:t>However,</w:t>
      </w:r>
      <w:r w:rsidRPr="00AB0157">
        <w:t xml:space="preserve"> changing one should be discussed with</w:t>
      </w:r>
      <w:r w:rsidR="008F7001" w:rsidRPr="00AB0157">
        <w:t>in</w:t>
      </w:r>
      <w:r w:rsidRPr="00AB0157">
        <w:t xml:space="preserve"> C</w:t>
      </w:r>
      <w:r w:rsidR="008F7001" w:rsidRPr="00AB0157">
        <w:t>onfiguration</w:t>
      </w:r>
      <w:r w:rsidRPr="00AB0157">
        <w:t xml:space="preserve"> Manager first.</w:t>
      </w:r>
    </w:p>
    <w:p w14:paraId="19DCAE35" w14:textId="77777777" w:rsidR="00E15D68" w:rsidRPr="00AB0157" w:rsidRDefault="00A824C1" w:rsidP="00392529">
      <w:pPr>
        <w:pStyle w:val="BodyText"/>
      </w:pPr>
      <w:r w:rsidRPr="00AB0157">
        <w:object w:dxaOrig="7652" w:dyaOrig="3768" w14:anchorId="060AE0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6pt;height:188.35pt" o:ole="">
            <v:imagedata r:id="rId11" o:title=""/>
          </v:shape>
          <o:OLEObject Type="Embed" ProgID="Visio.Drawing.11" ShapeID="_x0000_i1025" DrawAspect="Content" ObjectID="_1537194000" r:id="rId12"/>
        </w:object>
      </w:r>
    </w:p>
    <w:p w14:paraId="4213F2B5" w14:textId="77777777" w:rsidR="00A824C1" w:rsidRPr="00AB0157" w:rsidRDefault="00A824C1" w:rsidP="00392529">
      <w:pPr>
        <w:pStyle w:val="BodyText"/>
      </w:pPr>
    </w:p>
    <w:p w14:paraId="1252EBBA" w14:textId="77777777" w:rsidR="00A824C1" w:rsidRPr="00AB0157" w:rsidRDefault="00A824C1" w:rsidP="00A824C1">
      <w:pPr>
        <w:pStyle w:val="BodyText"/>
      </w:pPr>
      <w:r w:rsidRPr="00AB0157">
        <w:t xml:space="preserve">The repository for developer A is shown in a development state.  Within Developer A’s repository there are many components, source code, etc., </w:t>
      </w:r>
      <w:r w:rsidR="00957AAD" w:rsidRPr="00AB0157">
        <w:t>and for example</w:t>
      </w:r>
      <w:r w:rsidRPr="00AB0157">
        <w:t xml:space="preserve"> there is one component, shown as Component 1, that has been identified for project level reuse.  The notion of project level reuse for Component 1 is that Component 1 can be used across the developers.  </w:t>
      </w:r>
    </w:p>
    <w:p w14:paraId="1229F1D3" w14:textId="77777777" w:rsidR="00A824C1" w:rsidRPr="00AB0157" w:rsidRDefault="00A824C1" w:rsidP="00A824C1">
      <w:pPr>
        <w:pStyle w:val="BodyText"/>
      </w:pPr>
      <w:r w:rsidRPr="00AB0157">
        <w:t xml:space="preserve">Component 1 is going to be copied into the Shared Repository, and thus the directional flow is from the Developer A </w:t>
      </w:r>
      <w:r w:rsidR="00957AAD" w:rsidRPr="00AB0157">
        <w:t>r</w:t>
      </w:r>
      <w:r w:rsidRPr="00AB0157">
        <w:t>epository to the Shared Repository.  An important qualification for copying Component 1 into the Shared Repository is that Component 1 is in a state that precludes change.</w:t>
      </w:r>
    </w:p>
    <w:p w14:paraId="6E2EE86B" w14:textId="77777777" w:rsidR="00A824C1" w:rsidRPr="00AB0157" w:rsidRDefault="00A824C1" w:rsidP="00A824C1">
      <w:pPr>
        <w:pStyle w:val="BodyText"/>
      </w:pPr>
      <w:r w:rsidRPr="00AB0157">
        <w:t>If Component 1 is fully, th</w:t>
      </w:r>
      <w:r w:rsidR="00957AAD" w:rsidRPr="00AB0157">
        <w:t>en</w:t>
      </w:r>
      <w:r w:rsidRPr="00AB0157">
        <w:t xml:space="preserve"> the component would be ready for use by other developers as well</w:t>
      </w:r>
      <w:r w:rsidR="00957AAD" w:rsidRPr="00AB0157">
        <w:t>.</w:t>
      </w:r>
    </w:p>
    <w:p w14:paraId="189736A0" w14:textId="77777777" w:rsidR="002C4EBC" w:rsidRPr="00AB0157" w:rsidRDefault="002C4EBC" w:rsidP="002C4EBC">
      <w:pPr>
        <w:pStyle w:val="Heading1"/>
        <w:rPr>
          <w:rFonts w:ascii="Verdana" w:hAnsi="Verdana"/>
        </w:rPr>
      </w:pPr>
      <w:bookmarkStart w:id="39" w:name="_Toc139422094"/>
      <w:bookmarkStart w:id="40" w:name="_Toc463366580"/>
      <w:r w:rsidRPr="00AB0157">
        <w:rPr>
          <w:rFonts w:ascii="Verdana" w:hAnsi="Verdana"/>
        </w:rPr>
        <w:t>The Configuration Management System</w:t>
      </w:r>
      <w:bookmarkEnd w:id="39"/>
      <w:bookmarkEnd w:id="40"/>
    </w:p>
    <w:p w14:paraId="7C17655F" w14:textId="77777777" w:rsidR="00AD1B77" w:rsidRPr="00AB0157" w:rsidRDefault="00AD1B77" w:rsidP="00AD1B77">
      <w:pPr>
        <w:pStyle w:val="Heading2"/>
        <w:rPr>
          <w:rFonts w:ascii="Verdana" w:hAnsi="Verdana"/>
        </w:rPr>
      </w:pPr>
      <w:bookmarkStart w:id="41" w:name="_Toc139422095"/>
      <w:bookmarkStart w:id="42" w:name="_Toc463366581"/>
      <w:r w:rsidRPr="00AB0157">
        <w:rPr>
          <w:rFonts w:ascii="Verdana" w:hAnsi="Verdana"/>
        </w:rPr>
        <w:t>Configuration Identification</w:t>
      </w:r>
      <w:bookmarkEnd w:id="41"/>
      <w:bookmarkEnd w:id="42"/>
    </w:p>
    <w:p w14:paraId="2898F821" w14:textId="77777777" w:rsidR="00611DFC" w:rsidRPr="00AB0157" w:rsidRDefault="00611DFC" w:rsidP="00611DFC">
      <w:pPr>
        <w:pStyle w:val="Heading3"/>
        <w:rPr>
          <w:rFonts w:ascii="Verdana" w:hAnsi="Verdana"/>
        </w:rPr>
      </w:pPr>
      <w:bookmarkStart w:id="43" w:name="_Naming_and_Versioning"/>
      <w:bookmarkStart w:id="44" w:name="_Toc139422096"/>
      <w:bookmarkStart w:id="45" w:name="_Toc463366582"/>
      <w:bookmarkEnd w:id="43"/>
      <w:r w:rsidRPr="00AB0157">
        <w:rPr>
          <w:rFonts w:ascii="Verdana" w:hAnsi="Verdana"/>
        </w:rPr>
        <w:t>Naming and Versioning Standard</w:t>
      </w:r>
      <w:bookmarkEnd w:id="44"/>
      <w:bookmarkEnd w:id="45"/>
    </w:p>
    <w:p w14:paraId="0F73E554" w14:textId="77777777" w:rsidR="00957AAD" w:rsidRPr="00AB0157" w:rsidRDefault="00957AAD" w:rsidP="0042331A">
      <w:pPr>
        <w:pStyle w:val="BodyText"/>
      </w:pPr>
      <w:r w:rsidRPr="00AB0157">
        <w:t>Naming and versioning standard for project documents is following this rule:</w:t>
      </w:r>
    </w:p>
    <w:p w14:paraId="6C318B19" w14:textId="77777777" w:rsidR="00D105FF" w:rsidRPr="00AB0157" w:rsidRDefault="00D105FF" w:rsidP="00957AAD">
      <w:pPr>
        <w:pStyle w:val="BodyText"/>
        <w:ind w:firstLine="360"/>
      </w:pPr>
      <w:r w:rsidRPr="00AB0157">
        <w:lastRenderedPageBreak/>
        <w:t>[</w:t>
      </w:r>
      <w:r w:rsidR="00957AAD" w:rsidRPr="00AB0157">
        <w:t>ProjectName</w:t>
      </w:r>
      <w:r w:rsidRPr="00AB0157">
        <w:t>]_[DocumentName]_v[</w:t>
      </w:r>
      <w:r w:rsidR="003814F8" w:rsidRPr="00AB0157">
        <w:t>Major</w:t>
      </w:r>
      <w:r w:rsidRPr="00AB0157">
        <w:t>Version]</w:t>
      </w:r>
      <w:r w:rsidR="003814F8" w:rsidRPr="00AB0157">
        <w:t>.[MinorVersion]</w:t>
      </w:r>
      <w:r w:rsidR="00D51E47" w:rsidRPr="00AB0157">
        <w:t>(_review)</w:t>
      </w:r>
    </w:p>
    <w:p w14:paraId="43B23824" w14:textId="77777777" w:rsidR="00463EA5" w:rsidRPr="00AB0157" w:rsidRDefault="00463EA5" w:rsidP="0042331A">
      <w:pPr>
        <w:pStyle w:val="BodyText"/>
      </w:pPr>
    </w:p>
    <w:p w14:paraId="272092DF" w14:textId="77777777" w:rsidR="00957AAD" w:rsidRPr="00AB0157" w:rsidRDefault="00D51E47" w:rsidP="0042331A">
      <w:pPr>
        <w:pStyle w:val="BodyText"/>
      </w:pPr>
      <w:r w:rsidRPr="00AB0157">
        <w:t>The “</w:t>
      </w:r>
      <w:r w:rsidRPr="00AB0157">
        <w:rPr>
          <w:i/>
        </w:rPr>
        <w:t>_review”</w:t>
      </w:r>
      <w:r w:rsidRPr="00AB0157">
        <w:t xml:space="preserve"> part is given if the document is being or has been reviewed.</w:t>
      </w:r>
      <w:r w:rsidR="00463EA5" w:rsidRPr="00AB0157">
        <w:t xml:space="preserve"> </w:t>
      </w:r>
      <w:r w:rsidR="00D105FF" w:rsidRPr="00AB0157">
        <w:t>For example</w:t>
      </w:r>
      <w:r w:rsidR="00957AAD" w:rsidRPr="00AB0157">
        <w:t>:</w:t>
      </w:r>
    </w:p>
    <w:p w14:paraId="27AF4E07" w14:textId="77777777" w:rsidR="00957AAD" w:rsidRPr="00AB0157" w:rsidRDefault="00463EA5" w:rsidP="0042331A">
      <w:pPr>
        <w:pStyle w:val="BodyText"/>
      </w:pPr>
      <w:r w:rsidRPr="00AB0157">
        <w:br/>
      </w:r>
      <w:r w:rsidR="00957AAD" w:rsidRPr="00AB0157">
        <w:t>SCMBlog_</w:t>
      </w:r>
      <w:r w:rsidR="00D51E47" w:rsidRPr="00AB0157">
        <w:t>SCM</w:t>
      </w:r>
      <w:r w:rsidR="00957AAD" w:rsidRPr="00AB0157">
        <w:t xml:space="preserve"> </w:t>
      </w:r>
      <w:r w:rsidR="00D51E47" w:rsidRPr="00AB0157">
        <w:t>Plan_v0.1.docx</w:t>
      </w:r>
      <w:r w:rsidRPr="00AB0157">
        <w:br/>
      </w:r>
      <w:r w:rsidR="00957AAD" w:rsidRPr="00AB0157">
        <w:t xml:space="preserve">SCMBlog </w:t>
      </w:r>
      <w:r w:rsidR="00D51E47" w:rsidRPr="00AB0157">
        <w:t>_SCM</w:t>
      </w:r>
      <w:r w:rsidR="00957AAD" w:rsidRPr="00AB0157">
        <w:t xml:space="preserve"> </w:t>
      </w:r>
      <w:r w:rsidR="00D51E47" w:rsidRPr="00AB0157">
        <w:t>Plan_v0.1_review.docx</w:t>
      </w:r>
      <w:r w:rsidRPr="00AB0157">
        <w:br/>
      </w:r>
    </w:p>
    <w:p w14:paraId="0B51344B" w14:textId="77777777" w:rsidR="00463EA5" w:rsidRPr="00AB0157" w:rsidRDefault="001340D9" w:rsidP="0042331A">
      <w:pPr>
        <w:pStyle w:val="BodyText"/>
      </w:pPr>
      <w:r w:rsidRPr="00AB0157">
        <w:t>Major version is increased when large changes is applied to a document. Usually it happens when releasing First Draft documents to Baseline, changing document templates, or</w:t>
      </w:r>
      <w:r w:rsidR="00463EA5" w:rsidRPr="00AB0157">
        <w:t xml:space="preserve"> something else that </w:t>
      </w:r>
      <w:r w:rsidR="00957AAD" w:rsidRPr="00AB0157">
        <w:t>has large impact.</w:t>
      </w:r>
    </w:p>
    <w:p w14:paraId="454FDB3E" w14:textId="77777777" w:rsidR="009B37BF" w:rsidRPr="00AB0157" w:rsidRDefault="00463EA5" w:rsidP="0042331A">
      <w:pPr>
        <w:pStyle w:val="BodyText"/>
      </w:pPr>
      <w:r w:rsidRPr="00AB0157">
        <w:t>Minor version on other hand is increase</w:t>
      </w:r>
      <w:r w:rsidR="003268FD" w:rsidRPr="00AB0157">
        <w:t>d</w:t>
      </w:r>
      <w:r w:rsidRPr="00AB0157">
        <w:t xml:space="preserve"> when small changes is applied to a document. </w:t>
      </w:r>
      <w:r w:rsidR="001340D9" w:rsidRPr="00AB0157" w:rsidDel="00D105FF">
        <w:t xml:space="preserve"> </w:t>
      </w:r>
    </w:p>
    <w:p w14:paraId="239AA3A1" w14:textId="77777777" w:rsidR="008D1E87" w:rsidRPr="00AB0157" w:rsidRDefault="008D1E87" w:rsidP="008D1E87">
      <w:pPr>
        <w:pStyle w:val="Heading3"/>
        <w:rPr>
          <w:rFonts w:ascii="Verdana" w:hAnsi="Verdana"/>
        </w:rPr>
      </w:pPr>
      <w:bookmarkStart w:id="46" w:name="_Toc139422097"/>
      <w:bookmarkStart w:id="47" w:name="_Toc463366583"/>
      <w:r w:rsidRPr="00AB0157">
        <w:rPr>
          <w:rFonts w:ascii="Verdana" w:hAnsi="Verdana"/>
        </w:rPr>
        <w:t>CIs Items under CM</w:t>
      </w:r>
      <w:bookmarkEnd w:id="46"/>
      <w:bookmarkEnd w:id="47"/>
      <w:r w:rsidRPr="00AB0157">
        <w:rPr>
          <w:rFonts w:ascii="Verdana" w:hAnsi="Verdana"/>
        </w:rPr>
        <w:t xml:space="preserve"> </w:t>
      </w:r>
    </w:p>
    <w:p w14:paraId="7E84239D" w14:textId="77777777" w:rsidR="0007220F" w:rsidRPr="00AB0157" w:rsidRDefault="0007220F" w:rsidP="0042331A">
      <w:pPr>
        <w:pStyle w:val="BodyText"/>
      </w:pPr>
    </w:p>
    <w:tbl>
      <w:tblPr>
        <w:tblStyle w:val="TableGrid"/>
        <w:tblW w:w="8100" w:type="dxa"/>
        <w:tblInd w:w="468" w:type="dxa"/>
        <w:tblLayout w:type="fixed"/>
        <w:tblLook w:val="01E0" w:firstRow="1" w:lastRow="1" w:firstColumn="1" w:lastColumn="1" w:noHBand="0" w:noVBand="0"/>
      </w:tblPr>
      <w:tblGrid>
        <w:gridCol w:w="720"/>
        <w:gridCol w:w="2700"/>
        <w:gridCol w:w="1980"/>
        <w:gridCol w:w="2700"/>
      </w:tblGrid>
      <w:tr w:rsidR="00050365" w:rsidRPr="00AB0157" w14:paraId="2F41CC19" w14:textId="77777777" w:rsidTr="00050365">
        <w:trPr>
          <w:trHeight w:val="454"/>
        </w:trPr>
        <w:tc>
          <w:tcPr>
            <w:tcW w:w="720" w:type="dxa"/>
            <w:shd w:val="clear" w:color="auto" w:fill="000000"/>
            <w:vAlign w:val="center"/>
          </w:tcPr>
          <w:p w14:paraId="2E572CDB" w14:textId="77777777" w:rsidR="00050365" w:rsidRPr="00AB0157" w:rsidRDefault="00050365" w:rsidP="009A37B5">
            <w:pPr>
              <w:pStyle w:val="CMPlanTableHeading1"/>
              <w:rPr>
                <w:rFonts w:ascii="Verdana" w:hAnsi="Verdana"/>
              </w:rPr>
            </w:pPr>
            <w:r w:rsidRPr="00AB0157">
              <w:rPr>
                <w:rFonts w:ascii="Verdana" w:hAnsi="Verdana"/>
              </w:rPr>
              <w:t>No.</w:t>
            </w:r>
          </w:p>
        </w:tc>
        <w:tc>
          <w:tcPr>
            <w:tcW w:w="2700" w:type="dxa"/>
            <w:shd w:val="clear" w:color="auto" w:fill="000000"/>
            <w:vAlign w:val="center"/>
          </w:tcPr>
          <w:p w14:paraId="616099E9" w14:textId="77777777" w:rsidR="00050365" w:rsidRPr="00AB0157" w:rsidRDefault="00050365" w:rsidP="009A37B5">
            <w:pPr>
              <w:pStyle w:val="CMPlanTableHeading1"/>
              <w:rPr>
                <w:rFonts w:ascii="Verdana" w:hAnsi="Verdana"/>
              </w:rPr>
            </w:pPr>
            <w:r w:rsidRPr="00AB0157">
              <w:rPr>
                <w:rFonts w:ascii="Verdana" w:hAnsi="Verdana"/>
              </w:rPr>
              <w:t>Configuration Item</w:t>
            </w:r>
          </w:p>
        </w:tc>
        <w:tc>
          <w:tcPr>
            <w:tcW w:w="1980" w:type="dxa"/>
            <w:shd w:val="clear" w:color="auto" w:fill="000000"/>
            <w:vAlign w:val="center"/>
          </w:tcPr>
          <w:p w14:paraId="51FD5D01" w14:textId="77777777" w:rsidR="00050365" w:rsidRPr="00AB0157" w:rsidRDefault="00050365" w:rsidP="009A37B5">
            <w:pPr>
              <w:pStyle w:val="CMPlanTableHeading1"/>
              <w:rPr>
                <w:rFonts w:ascii="Verdana" w:hAnsi="Verdana"/>
              </w:rPr>
            </w:pPr>
            <w:r w:rsidRPr="00AB0157">
              <w:rPr>
                <w:rFonts w:ascii="Verdana" w:hAnsi="Verdana"/>
              </w:rPr>
              <w:t>Storage Path</w:t>
            </w:r>
          </w:p>
        </w:tc>
        <w:tc>
          <w:tcPr>
            <w:tcW w:w="2700" w:type="dxa"/>
            <w:shd w:val="clear" w:color="auto" w:fill="000000"/>
            <w:vAlign w:val="center"/>
          </w:tcPr>
          <w:p w14:paraId="7FE5D5A3" w14:textId="77777777" w:rsidR="00050365" w:rsidRPr="00AB0157" w:rsidRDefault="00050365" w:rsidP="009A37B5">
            <w:pPr>
              <w:pStyle w:val="CMPlanTableHeading1"/>
              <w:rPr>
                <w:rFonts w:ascii="Verdana" w:hAnsi="Verdana"/>
              </w:rPr>
            </w:pPr>
            <w:r w:rsidRPr="00AB0157">
              <w:rPr>
                <w:rFonts w:ascii="Verdana" w:hAnsi="Verdana"/>
              </w:rPr>
              <w:t>Approval</w:t>
            </w:r>
          </w:p>
        </w:tc>
      </w:tr>
      <w:tr w:rsidR="00050365" w:rsidRPr="00AB0157" w14:paraId="243687F7" w14:textId="77777777" w:rsidTr="00050365">
        <w:trPr>
          <w:trHeight w:val="454"/>
        </w:trPr>
        <w:tc>
          <w:tcPr>
            <w:tcW w:w="720" w:type="dxa"/>
          </w:tcPr>
          <w:p w14:paraId="0A3F948E" w14:textId="77777777" w:rsidR="00050365" w:rsidRPr="00AB0157" w:rsidRDefault="00050365" w:rsidP="009A37B5">
            <w:pPr>
              <w:spacing w:before="80" w:after="80"/>
              <w:jc w:val="center"/>
              <w:rPr>
                <w:rFonts w:ascii="Verdana" w:hAnsi="Verdana" w:cs="Arial"/>
              </w:rPr>
            </w:pPr>
            <w:r w:rsidRPr="00AB0157">
              <w:rPr>
                <w:rFonts w:ascii="Verdana" w:hAnsi="Verdana" w:cs="Arial"/>
              </w:rPr>
              <w:t>1</w:t>
            </w:r>
          </w:p>
        </w:tc>
        <w:tc>
          <w:tcPr>
            <w:tcW w:w="2700" w:type="dxa"/>
          </w:tcPr>
          <w:p w14:paraId="4432CB46" w14:textId="77777777" w:rsidR="00050365" w:rsidRPr="00AB0157" w:rsidRDefault="00D105FF" w:rsidP="009A37B5">
            <w:pPr>
              <w:pStyle w:val="CMPlanTableText"/>
              <w:rPr>
                <w:rFonts w:ascii="Verdana" w:hAnsi="Verdana"/>
              </w:rPr>
            </w:pPr>
            <w:r w:rsidRPr="00AB0157">
              <w:rPr>
                <w:rFonts w:ascii="Verdana" w:hAnsi="Verdana"/>
              </w:rPr>
              <w:t>Software Configuration Management Plan</w:t>
            </w:r>
          </w:p>
        </w:tc>
        <w:tc>
          <w:tcPr>
            <w:tcW w:w="1980" w:type="dxa"/>
          </w:tcPr>
          <w:p w14:paraId="6BAD2567" w14:textId="77777777" w:rsidR="00050365" w:rsidRPr="00AB0157" w:rsidRDefault="00565D94" w:rsidP="00957AAD">
            <w:pPr>
              <w:pStyle w:val="CMPlanTableText"/>
              <w:rPr>
                <w:rFonts w:ascii="Verdana" w:hAnsi="Verdana"/>
              </w:rPr>
            </w:pPr>
            <w:hyperlink r:id="rId13" w:history="1">
              <w:r w:rsidR="00D105FF" w:rsidRPr="00AB0157">
                <w:rPr>
                  <w:rStyle w:val="Hyperlink"/>
                  <w:rFonts w:ascii="Verdana" w:hAnsi="Verdana"/>
                </w:rPr>
                <w:t>0</w:t>
              </w:r>
              <w:r w:rsidR="00957AAD" w:rsidRPr="00AB0157">
                <w:rPr>
                  <w:rStyle w:val="Hyperlink"/>
                  <w:rFonts w:ascii="Verdana" w:hAnsi="Verdana"/>
                </w:rPr>
                <w:t>1</w:t>
              </w:r>
              <w:r w:rsidR="00D105FF" w:rsidRPr="00AB0157">
                <w:rPr>
                  <w:rStyle w:val="Hyperlink"/>
                  <w:rFonts w:ascii="Verdana" w:hAnsi="Verdana"/>
                </w:rPr>
                <w:t xml:space="preserve"> </w:t>
              </w:r>
              <w:r w:rsidR="00957AAD" w:rsidRPr="00AB0157">
                <w:rPr>
                  <w:rStyle w:val="Hyperlink"/>
                  <w:rFonts w:ascii="Verdana" w:hAnsi="Verdana"/>
                </w:rPr>
                <w:t>Inception</w:t>
              </w:r>
            </w:hyperlink>
          </w:p>
        </w:tc>
        <w:tc>
          <w:tcPr>
            <w:tcW w:w="2700" w:type="dxa"/>
          </w:tcPr>
          <w:p w14:paraId="6C80CC9D" w14:textId="77777777" w:rsidR="00D105FF" w:rsidRPr="00AB0157" w:rsidRDefault="00957AAD" w:rsidP="009A37B5">
            <w:pPr>
              <w:pStyle w:val="CMPlanTableText"/>
              <w:rPr>
                <w:rFonts w:ascii="Verdana" w:hAnsi="Verdana"/>
              </w:rPr>
            </w:pPr>
            <w:r w:rsidRPr="00AB0157">
              <w:rPr>
                <w:rFonts w:ascii="Verdana" w:hAnsi="Verdana"/>
              </w:rPr>
              <w:t>Configuration Manager</w:t>
            </w:r>
          </w:p>
        </w:tc>
      </w:tr>
      <w:tr w:rsidR="00050365" w:rsidRPr="00AB0157" w14:paraId="098195E8" w14:textId="77777777" w:rsidTr="00050365">
        <w:trPr>
          <w:trHeight w:val="454"/>
        </w:trPr>
        <w:tc>
          <w:tcPr>
            <w:tcW w:w="720" w:type="dxa"/>
          </w:tcPr>
          <w:p w14:paraId="5B0ADBFB" w14:textId="77777777" w:rsidR="00050365" w:rsidRPr="00AB0157" w:rsidRDefault="00050365" w:rsidP="009A37B5">
            <w:pPr>
              <w:spacing w:before="80" w:after="80"/>
              <w:jc w:val="center"/>
              <w:rPr>
                <w:rFonts w:ascii="Verdana" w:hAnsi="Verdana" w:cs="Arial"/>
              </w:rPr>
            </w:pPr>
            <w:r w:rsidRPr="00AB0157">
              <w:rPr>
                <w:rFonts w:ascii="Verdana" w:hAnsi="Verdana" w:cs="Arial"/>
              </w:rPr>
              <w:t>2</w:t>
            </w:r>
          </w:p>
        </w:tc>
        <w:tc>
          <w:tcPr>
            <w:tcW w:w="2700" w:type="dxa"/>
          </w:tcPr>
          <w:p w14:paraId="4AA61070" w14:textId="77777777" w:rsidR="00050365" w:rsidRPr="00AB0157" w:rsidRDefault="00957AAD" w:rsidP="009A37B5">
            <w:pPr>
              <w:pStyle w:val="CMPlanTableText"/>
              <w:rPr>
                <w:rFonts w:ascii="Verdana" w:hAnsi="Verdana"/>
              </w:rPr>
            </w:pPr>
            <w:r w:rsidRPr="00AB0157">
              <w:rPr>
                <w:rFonts w:ascii="Verdana" w:hAnsi="Verdana"/>
              </w:rPr>
              <w:t>Software Requirement Specification</w:t>
            </w:r>
          </w:p>
        </w:tc>
        <w:tc>
          <w:tcPr>
            <w:tcW w:w="1980" w:type="dxa"/>
          </w:tcPr>
          <w:p w14:paraId="5FD173E0" w14:textId="77777777" w:rsidR="00050365" w:rsidRPr="00AB0157" w:rsidRDefault="00565D94" w:rsidP="009A37B5">
            <w:pPr>
              <w:pStyle w:val="CMPlanTableText"/>
              <w:rPr>
                <w:rFonts w:ascii="Verdana" w:hAnsi="Verdana"/>
              </w:rPr>
            </w:pPr>
            <w:hyperlink r:id="rId14" w:history="1">
              <w:r w:rsidR="00957AAD" w:rsidRPr="00AB0157">
                <w:rPr>
                  <w:rStyle w:val="Hyperlink"/>
                  <w:rFonts w:ascii="Verdana" w:hAnsi="Verdana"/>
                </w:rPr>
                <w:t>02 Elaboration</w:t>
              </w:r>
            </w:hyperlink>
          </w:p>
        </w:tc>
        <w:tc>
          <w:tcPr>
            <w:tcW w:w="2700" w:type="dxa"/>
          </w:tcPr>
          <w:p w14:paraId="01573464" w14:textId="77777777" w:rsidR="00050365" w:rsidRPr="00AB0157" w:rsidRDefault="00957AAD" w:rsidP="009A37B5">
            <w:pPr>
              <w:pStyle w:val="CMPlanTableText"/>
              <w:rPr>
                <w:rFonts w:ascii="Verdana" w:hAnsi="Verdana"/>
              </w:rPr>
            </w:pPr>
            <w:r w:rsidRPr="00AB0157">
              <w:rPr>
                <w:rFonts w:ascii="Verdana" w:hAnsi="Verdana"/>
              </w:rPr>
              <w:t>Configuration Manager</w:t>
            </w:r>
          </w:p>
        </w:tc>
      </w:tr>
      <w:tr w:rsidR="00D105FF" w:rsidRPr="00AB0157" w14:paraId="7375B02A" w14:textId="77777777" w:rsidTr="00050365">
        <w:trPr>
          <w:trHeight w:val="454"/>
        </w:trPr>
        <w:tc>
          <w:tcPr>
            <w:tcW w:w="720" w:type="dxa"/>
          </w:tcPr>
          <w:p w14:paraId="4B6093E3" w14:textId="77777777" w:rsidR="00D105FF" w:rsidRPr="00AB0157" w:rsidRDefault="00AB0157" w:rsidP="009A37B5">
            <w:pPr>
              <w:spacing w:before="80" w:after="80"/>
              <w:jc w:val="center"/>
              <w:rPr>
                <w:rFonts w:ascii="Verdana" w:hAnsi="Verdana" w:cs="Arial"/>
              </w:rPr>
            </w:pPr>
            <w:r>
              <w:rPr>
                <w:rFonts w:ascii="Verdana" w:hAnsi="Verdana" w:cs="Arial"/>
              </w:rPr>
              <w:t>3</w:t>
            </w:r>
          </w:p>
        </w:tc>
        <w:tc>
          <w:tcPr>
            <w:tcW w:w="2700" w:type="dxa"/>
          </w:tcPr>
          <w:p w14:paraId="5316500E" w14:textId="77777777" w:rsidR="00D105FF" w:rsidRPr="00AB0157" w:rsidRDefault="00957AAD" w:rsidP="009A37B5">
            <w:pPr>
              <w:pStyle w:val="CMPlanTableText"/>
              <w:rPr>
                <w:rFonts w:ascii="Verdana" w:hAnsi="Verdana"/>
              </w:rPr>
            </w:pPr>
            <w:r w:rsidRPr="00AB0157">
              <w:rPr>
                <w:rFonts w:ascii="Verdana" w:hAnsi="Verdana"/>
              </w:rPr>
              <w:t>Source Code</w:t>
            </w:r>
          </w:p>
        </w:tc>
        <w:tc>
          <w:tcPr>
            <w:tcW w:w="1980" w:type="dxa"/>
          </w:tcPr>
          <w:p w14:paraId="1A0A107D" w14:textId="77777777" w:rsidR="00D105FF" w:rsidRPr="00AB0157" w:rsidRDefault="00565D94" w:rsidP="009A37B5">
            <w:pPr>
              <w:pStyle w:val="CMPlanTableText"/>
              <w:rPr>
                <w:rFonts w:ascii="Verdana" w:hAnsi="Verdana"/>
              </w:rPr>
            </w:pPr>
            <w:hyperlink r:id="rId15" w:history="1">
              <w:r w:rsidR="00957AAD" w:rsidRPr="00AB0157">
                <w:rPr>
                  <w:rStyle w:val="Hyperlink"/>
                  <w:rFonts w:ascii="Verdana" w:hAnsi="Verdana"/>
                </w:rPr>
                <w:t>03 Construction</w:t>
              </w:r>
            </w:hyperlink>
          </w:p>
        </w:tc>
        <w:tc>
          <w:tcPr>
            <w:tcW w:w="2700" w:type="dxa"/>
          </w:tcPr>
          <w:p w14:paraId="0F27585D" w14:textId="77777777" w:rsidR="00D105FF" w:rsidRPr="00AB0157" w:rsidRDefault="00957AAD" w:rsidP="00957AAD">
            <w:pPr>
              <w:pStyle w:val="CMPlanTableText"/>
              <w:rPr>
                <w:rFonts w:ascii="Verdana" w:hAnsi="Verdana"/>
              </w:rPr>
            </w:pPr>
            <w:r w:rsidRPr="00AB0157">
              <w:rPr>
                <w:rFonts w:ascii="Verdana" w:hAnsi="Verdana"/>
              </w:rPr>
              <w:t>Configuration Manager</w:t>
            </w:r>
          </w:p>
        </w:tc>
      </w:tr>
      <w:tr w:rsidR="00957AAD" w:rsidRPr="00AB0157" w14:paraId="148B2122" w14:textId="77777777" w:rsidTr="00050365">
        <w:trPr>
          <w:trHeight w:val="454"/>
        </w:trPr>
        <w:tc>
          <w:tcPr>
            <w:tcW w:w="720" w:type="dxa"/>
          </w:tcPr>
          <w:p w14:paraId="04F426EF" w14:textId="77777777" w:rsidR="00957AAD" w:rsidRPr="00AB0157" w:rsidRDefault="00AB0157" w:rsidP="00957AAD">
            <w:pPr>
              <w:spacing w:before="80" w:after="80"/>
              <w:jc w:val="center"/>
              <w:rPr>
                <w:rFonts w:ascii="Verdana" w:hAnsi="Verdana" w:cs="Arial"/>
              </w:rPr>
            </w:pPr>
            <w:r>
              <w:rPr>
                <w:rFonts w:ascii="Verdana" w:hAnsi="Verdana" w:cs="Arial"/>
              </w:rPr>
              <w:t>4</w:t>
            </w:r>
          </w:p>
        </w:tc>
        <w:tc>
          <w:tcPr>
            <w:tcW w:w="2700" w:type="dxa"/>
          </w:tcPr>
          <w:p w14:paraId="2586530D" w14:textId="77777777" w:rsidR="00957AAD" w:rsidRPr="00AB0157" w:rsidRDefault="00957AAD" w:rsidP="00957AAD">
            <w:pPr>
              <w:pStyle w:val="CMPlanTableText"/>
              <w:rPr>
                <w:rFonts w:ascii="Verdana" w:hAnsi="Verdana"/>
              </w:rPr>
            </w:pPr>
            <w:r w:rsidRPr="00AB0157">
              <w:rPr>
                <w:rFonts w:ascii="Verdana" w:hAnsi="Verdana"/>
              </w:rPr>
              <w:t>Change Request List</w:t>
            </w:r>
          </w:p>
        </w:tc>
        <w:tc>
          <w:tcPr>
            <w:tcW w:w="1980" w:type="dxa"/>
          </w:tcPr>
          <w:p w14:paraId="2D2CE45A" w14:textId="77777777" w:rsidR="00957AAD" w:rsidRPr="00AB0157" w:rsidRDefault="00565D94" w:rsidP="00957AAD">
            <w:pPr>
              <w:pStyle w:val="CMPlanTableText"/>
              <w:rPr>
                <w:rFonts w:ascii="Verdana" w:hAnsi="Verdana"/>
              </w:rPr>
            </w:pPr>
            <w:hyperlink r:id="rId16" w:history="1">
              <w:r w:rsidR="00957AAD" w:rsidRPr="00AB0157">
                <w:rPr>
                  <w:rStyle w:val="Hyperlink"/>
                  <w:rFonts w:ascii="Verdana" w:hAnsi="Verdana"/>
                </w:rPr>
                <w:t>03 Construction</w:t>
              </w:r>
            </w:hyperlink>
          </w:p>
        </w:tc>
        <w:tc>
          <w:tcPr>
            <w:tcW w:w="2700" w:type="dxa"/>
          </w:tcPr>
          <w:p w14:paraId="2E41273D" w14:textId="77777777" w:rsidR="00957AAD" w:rsidRPr="00AB0157" w:rsidRDefault="00957AAD" w:rsidP="00957AAD">
            <w:pPr>
              <w:pStyle w:val="CMPlanTableText"/>
              <w:rPr>
                <w:rFonts w:ascii="Verdana" w:hAnsi="Verdana"/>
              </w:rPr>
            </w:pPr>
            <w:r w:rsidRPr="00AB0157">
              <w:rPr>
                <w:rFonts w:ascii="Verdana" w:hAnsi="Verdana"/>
              </w:rPr>
              <w:t>Change Control Board</w:t>
            </w:r>
          </w:p>
        </w:tc>
      </w:tr>
    </w:tbl>
    <w:p w14:paraId="3882E440" w14:textId="77777777" w:rsidR="002C4EBC" w:rsidRPr="00AB0157" w:rsidRDefault="002C4EBC" w:rsidP="00392529">
      <w:pPr>
        <w:pStyle w:val="BodyText"/>
      </w:pPr>
    </w:p>
    <w:p w14:paraId="107B4F5C" w14:textId="77777777" w:rsidR="00F06427" w:rsidRPr="00AB0157" w:rsidRDefault="00F06427" w:rsidP="00F06427">
      <w:pPr>
        <w:pStyle w:val="Heading3"/>
        <w:rPr>
          <w:rFonts w:ascii="Verdana" w:hAnsi="Verdana"/>
        </w:rPr>
      </w:pPr>
      <w:bookmarkStart w:id="48" w:name="_Toc139422098"/>
      <w:bookmarkStart w:id="49" w:name="_Toc463366584"/>
      <w:r w:rsidRPr="00AB0157">
        <w:rPr>
          <w:rFonts w:ascii="Verdana" w:hAnsi="Verdana"/>
        </w:rPr>
        <w:t>Access Control</w:t>
      </w:r>
      <w:bookmarkEnd w:id="48"/>
      <w:bookmarkEnd w:id="49"/>
      <w:r w:rsidRPr="00AB0157">
        <w:rPr>
          <w:rFonts w:ascii="Verdana" w:hAnsi="Verdana"/>
        </w:rPr>
        <w:t xml:space="preserve"> </w:t>
      </w:r>
    </w:p>
    <w:p w14:paraId="65A0234F" w14:textId="77777777" w:rsidR="004818C1" w:rsidRPr="00AB0157" w:rsidRDefault="00B52D91" w:rsidP="0042331A">
      <w:pPr>
        <w:pStyle w:val="BodyText"/>
      </w:pPr>
      <w:r w:rsidRPr="00AB0157">
        <w:t xml:space="preserve">All team members have privilege to read every CIs. </w:t>
      </w:r>
      <w:r w:rsidR="004818C1" w:rsidRPr="00AB0157">
        <w:t xml:space="preserve">They actually have privilege to edit/create a CI as well. However they must get an approval from CM Manager first before they edit/create the CI. </w:t>
      </w:r>
    </w:p>
    <w:p w14:paraId="4B7771F4" w14:textId="77777777" w:rsidR="002204DF" w:rsidRPr="00AB0157" w:rsidRDefault="004818C1" w:rsidP="0042331A">
      <w:pPr>
        <w:pStyle w:val="BodyText"/>
      </w:pPr>
      <w:r w:rsidRPr="00AB0157">
        <w:t xml:space="preserve">Though at the end, it is CM Manager responsibility to release </w:t>
      </w:r>
      <w:r w:rsidR="00710EB1" w:rsidRPr="00AB0157">
        <w:t xml:space="preserve">the </w:t>
      </w:r>
      <w:r w:rsidRPr="00AB0157">
        <w:t>CI to baseline.</w:t>
      </w:r>
    </w:p>
    <w:p w14:paraId="405B78D4" w14:textId="77777777" w:rsidR="002204DF" w:rsidRPr="00AB0157" w:rsidRDefault="002204DF" w:rsidP="002204DF">
      <w:pPr>
        <w:pStyle w:val="Heading3"/>
        <w:rPr>
          <w:rFonts w:ascii="Verdana" w:hAnsi="Verdana"/>
        </w:rPr>
      </w:pPr>
      <w:bookmarkStart w:id="50" w:name="_Repository_Structure"/>
      <w:bookmarkStart w:id="51" w:name="_Toc139422099"/>
      <w:bookmarkStart w:id="52" w:name="_Toc463366585"/>
      <w:bookmarkEnd w:id="50"/>
      <w:r w:rsidRPr="00AB0157">
        <w:rPr>
          <w:rFonts w:ascii="Verdana" w:hAnsi="Verdana"/>
        </w:rPr>
        <w:t>Repos</w:t>
      </w:r>
      <w:smartTag w:uri="urn:schemas-microsoft-com:office:smarttags" w:element="PersonName">
        <w:r w:rsidRPr="00AB0157">
          <w:rPr>
            <w:rFonts w:ascii="Verdana" w:hAnsi="Verdana"/>
          </w:rPr>
          <w:t>it</w:t>
        </w:r>
      </w:smartTag>
      <w:r w:rsidRPr="00AB0157">
        <w:rPr>
          <w:rFonts w:ascii="Verdana" w:hAnsi="Verdana"/>
        </w:rPr>
        <w:t>ory Structure</w:t>
      </w:r>
      <w:bookmarkEnd w:id="51"/>
      <w:bookmarkEnd w:id="52"/>
      <w:r w:rsidRPr="00AB0157">
        <w:rPr>
          <w:rFonts w:ascii="Verdana" w:hAnsi="Verdana"/>
        </w:rPr>
        <w:t xml:space="preserve"> </w:t>
      </w:r>
    </w:p>
    <w:p w14:paraId="10373908" w14:textId="77777777" w:rsidR="00AE029C" w:rsidRPr="00AB0157" w:rsidRDefault="00AE029C" w:rsidP="0042331A">
      <w:pPr>
        <w:pStyle w:val="BodyText"/>
      </w:pPr>
      <w:r w:rsidRPr="00AB0157">
        <w:t xml:space="preserve">The repository is stored in this below </w:t>
      </w:r>
      <w:r w:rsidR="008F7001" w:rsidRPr="00AB0157">
        <w:t>hyperlink</w:t>
      </w:r>
      <w:r w:rsidRPr="00AB0157">
        <w:t>.</w:t>
      </w:r>
    </w:p>
    <w:p w14:paraId="31939D7B" w14:textId="77777777" w:rsidR="00AE029C" w:rsidRPr="00AB0157" w:rsidRDefault="00AE029C" w:rsidP="0042331A">
      <w:pPr>
        <w:pStyle w:val="BodyText"/>
      </w:pPr>
    </w:p>
    <w:tbl>
      <w:tblPr>
        <w:tblStyle w:val="TableGrid"/>
        <w:tblW w:w="0" w:type="auto"/>
        <w:tblInd w:w="360" w:type="dxa"/>
        <w:tblLook w:val="04A0" w:firstRow="1" w:lastRow="0" w:firstColumn="1" w:lastColumn="0" w:noHBand="0" w:noVBand="1"/>
      </w:tblPr>
      <w:tblGrid>
        <w:gridCol w:w="8717"/>
      </w:tblGrid>
      <w:tr w:rsidR="00AE029C" w:rsidRPr="00AB0157" w14:paraId="24427BC2" w14:textId="77777777" w:rsidTr="00AE029C">
        <w:tc>
          <w:tcPr>
            <w:tcW w:w="9077" w:type="dxa"/>
          </w:tcPr>
          <w:p w14:paraId="070D4CA8" w14:textId="77777777" w:rsidR="00AE029C" w:rsidRPr="00AB0157" w:rsidRDefault="008F7001" w:rsidP="00AE029C">
            <w:pPr>
              <w:pStyle w:val="BodyText"/>
              <w:ind w:left="0"/>
            </w:pPr>
            <w:r w:rsidRPr="00AB0157">
              <w:t>https://github.com/edibwi/scmtraining</w:t>
            </w:r>
          </w:p>
        </w:tc>
      </w:tr>
    </w:tbl>
    <w:p w14:paraId="25929A32" w14:textId="77777777" w:rsidR="00AE029C" w:rsidRPr="00AB0157" w:rsidRDefault="00AE029C" w:rsidP="0042331A">
      <w:pPr>
        <w:pStyle w:val="BodyText"/>
      </w:pPr>
    </w:p>
    <w:p w14:paraId="0432260B" w14:textId="77777777" w:rsidR="00AE029C" w:rsidRPr="00AB0157" w:rsidRDefault="00AE029C" w:rsidP="0042331A">
      <w:pPr>
        <w:pStyle w:val="BodyText"/>
      </w:pPr>
      <w:r w:rsidRPr="00AB0157">
        <w:t>The structure inside is like this below</w:t>
      </w:r>
    </w:p>
    <w:p w14:paraId="12EA181D" w14:textId="77777777" w:rsidR="00AE029C" w:rsidRPr="00AB0157" w:rsidRDefault="00AE029C" w:rsidP="0042331A">
      <w:pPr>
        <w:pStyle w:val="BodyText"/>
        <w:numPr>
          <w:ilvl w:val="0"/>
          <w:numId w:val="19"/>
        </w:numPr>
      </w:pPr>
      <w:r w:rsidRPr="00AB0157">
        <w:t>0</w:t>
      </w:r>
      <w:r w:rsidR="00AB0157" w:rsidRPr="00AB0157">
        <w:t>1</w:t>
      </w:r>
      <w:r w:rsidRPr="00AB0157">
        <w:t xml:space="preserve"> </w:t>
      </w:r>
      <w:r w:rsidR="00AB0157" w:rsidRPr="00AB0157">
        <w:t>Inception</w:t>
      </w:r>
    </w:p>
    <w:p w14:paraId="39ABD924" w14:textId="77777777" w:rsidR="00AE029C" w:rsidRPr="00AB0157" w:rsidRDefault="00AE029C" w:rsidP="0042331A">
      <w:pPr>
        <w:pStyle w:val="BodyText"/>
        <w:ind w:left="1080"/>
      </w:pPr>
      <w:r w:rsidRPr="00AB0157">
        <w:t xml:space="preserve">Contains all things related with </w:t>
      </w:r>
      <w:r w:rsidR="00AB0157" w:rsidRPr="00AB0157">
        <w:t>initial planning for the project including</w:t>
      </w:r>
      <w:r w:rsidRPr="00AB0157">
        <w:t xml:space="preserve"> this document.</w:t>
      </w:r>
    </w:p>
    <w:p w14:paraId="10B6144C" w14:textId="77777777" w:rsidR="00AE029C" w:rsidRPr="00AB0157" w:rsidRDefault="00AE029C" w:rsidP="0042331A">
      <w:pPr>
        <w:pStyle w:val="BodyText"/>
        <w:numPr>
          <w:ilvl w:val="0"/>
          <w:numId w:val="19"/>
        </w:numPr>
      </w:pPr>
      <w:r w:rsidRPr="00AB0157">
        <w:t>0</w:t>
      </w:r>
      <w:r w:rsidR="00AB0157" w:rsidRPr="00AB0157">
        <w:t>2</w:t>
      </w:r>
      <w:r w:rsidRPr="00AB0157">
        <w:t xml:space="preserve"> </w:t>
      </w:r>
      <w:r w:rsidR="00AB0157" w:rsidRPr="00AB0157">
        <w:t>Elaboration</w:t>
      </w:r>
    </w:p>
    <w:p w14:paraId="34354F66" w14:textId="77777777" w:rsidR="00AE029C" w:rsidRPr="00AB0157" w:rsidRDefault="00AB0157" w:rsidP="0042331A">
      <w:pPr>
        <w:pStyle w:val="BodyText"/>
        <w:ind w:left="1080"/>
      </w:pPr>
      <w:r w:rsidRPr="00AB0157">
        <w:t>Contains Software Requirement Specification and project estimation</w:t>
      </w:r>
      <w:r w:rsidR="00AE029C" w:rsidRPr="00AB0157">
        <w:t>.</w:t>
      </w:r>
      <w:r w:rsidRPr="00AB0157">
        <w:t xml:space="preserve"> It also contains configuration item list.</w:t>
      </w:r>
    </w:p>
    <w:p w14:paraId="7C33C0D6" w14:textId="77777777" w:rsidR="00AE029C" w:rsidRPr="00AB0157" w:rsidRDefault="00AB0157" w:rsidP="0042331A">
      <w:pPr>
        <w:pStyle w:val="BodyText"/>
        <w:numPr>
          <w:ilvl w:val="0"/>
          <w:numId w:val="19"/>
        </w:numPr>
      </w:pPr>
      <w:r w:rsidRPr="00AB0157">
        <w:t>03</w:t>
      </w:r>
      <w:r w:rsidR="00AE029C" w:rsidRPr="00AB0157">
        <w:t xml:space="preserve"> </w:t>
      </w:r>
      <w:r w:rsidRPr="00AB0157">
        <w:t>Construction</w:t>
      </w:r>
    </w:p>
    <w:p w14:paraId="6879C834" w14:textId="77777777" w:rsidR="00AE029C" w:rsidRPr="00AB0157" w:rsidRDefault="00AB0157" w:rsidP="0042331A">
      <w:pPr>
        <w:pStyle w:val="BodyText"/>
        <w:ind w:left="1080"/>
      </w:pPr>
      <w:r w:rsidRPr="00AB0157">
        <w:t>Contains Source Code and Change Request List during the project</w:t>
      </w:r>
      <w:r w:rsidR="00AE029C" w:rsidRPr="00AB0157">
        <w:t>.</w:t>
      </w:r>
    </w:p>
    <w:p w14:paraId="2302537A" w14:textId="77777777" w:rsidR="00AE029C" w:rsidRPr="00AB0157" w:rsidRDefault="00AE029C" w:rsidP="0042331A">
      <w:pPr>
        <w:pStyle w:val="BodyText"/>
        <w:numPr>
          <w:ilvl w:val="0"/>
          <w:numId w:val="19"/>
        </w:numPr>
      </w:pPr>
      <w:r w:rsidRPr="00AB0157">
        <w:lastRenderedPageBreak/>
        <w:t>0</w:t>
      </w:r>
      <w:r w:rsidR="00AB0157" w:rsidRPr="00AB0157">
        <w:t>4</w:t>
      </w:r>
      <w:r w:rsidRPr="00AB0157">
        <w:t xml:space="preserve"> </w:t>
      </w:r>
      <w:r w:rsidR="00AB0157" w:rsidRPr="00AB0157">
        <w:t>Transition</w:t>
      </w:r>
    </w:p>
    <w:p w14:paraId="2B4927F8" w14:textId="77777777" w:rsidR="00AE029C" w:rsidRPr="00AB0157" w:rsidRDefault="00AB0157" w:rsidP="0042331A">
      <w:pPr>
        <w:pStyle w:val="BodyText"/>
        <w:ind w:left="1080"/>
      </w:pPr>
      <w:r w:rsidRPr="00AB0157">
        <w:t>Contains any documentation related with product release</w:t>
      </w:r>
      <w:r w:rsidR="00AE029C" w:rsidRPr="00AB0157">
        <w:t>.</w:t>
      </w:r>
    </w:p>
    <w:p w14:paraId="308F14DC" w14:textId="77777777" w:rsidR="00813DCF" w:rsidRPr="00AB0157" w:rsidRDefault="00813DCF" w:rsidP="0042331A">
      <w:pPr>
        <w:pStyle w:val="BodyText"/>
      </w:pPr>
    </w:p>
    <w:p w14:paraId="7C200580" w14:textId="77777777" w:rsidR="00813DCF" w:rsidRPr="00AB0157" w:rsidRDefault="00813DCF" w:rsidP="0042331A">
      <w:pPr>
        <w:pStyle w:val="BodyText"/>
      </w:pPr>
      <w:r w:rsidRPr="00AB0157">
        <w:t>Every directory above has 0</w:t>
      </w:r>
      <w:r w:rsidR="00AB0157" w:rsidRPr="00AB0157">
        <w:t>1</w:t>
      </w:r>
      <w:r w:rsidRPr="00AB0157">
        <w:t xml:space="preserve"> </w:t>
      </w:r>
      <w:r w:rsidR="00AB0157" w:rsidRPr="00AB0157">
        <w:t>Baseline</w:t>
      </w:r>
      <w:r w:rsidRPr="00AB0157">
        <w:t xml:space="preserve">, </w:t>
      </w:r>
      <w:r w:rsidR="00AB0157" w:rsidRPr="00AB0157">
        <w:t>02</w:t>
      </w:r>
      <w:r w:rsidRPr="00AB0157">
        <w:t xml:space="preserve"> </w:t>
      </w:r>
      <w:r w:rsidR="00AB0157" w:rsidRPr="00AB0157">
        <w:t>Working</w:t>
      </w:r>
      <w:r w:rsidRPr="00AB0157">
        <w:t xml:space="preserve">, and </w:t>
      </w:r>
      <w:r w:rsidR="00AB0157" w:rsidRPr="00AB0157">
        <w:t>03</w:t>
      </w:r>
      <w:r w:rsidRPr="00AB0157">
        <w:t xml:space="preserve"> </w:t>
      </w:r>
      <w:r w:rsidR="00AB0157" w:rsidRPr="00AB0157">
        <w:t>Archive</w:t>
      </w:r>
      <w:r w:rsidRPr="00AB0157">
        <w:t xml:space="preserve"> directory.</w:t>
      </w:r>
    </w:p>
    <w:p w14:paraId="737FE793" w14:textId="77777777" w:rsidR="00813DCF" w:rsidRPr="00AB0157" w:rsidRDefault="00813DCF" w:rsidP="0042331A">
      <w:pPr>
        <w:pStyle w:val="BodyText"/>
        <w:numPr>
          <w:ilvl w:val="0"/>
          <w:numId w:val="20"/>
        </w:numPr>
      </w:pPr>
      <w:r w:rsidRPr="00AB0157">
        <w:t xml:space="preserve">01 Baseline contains </w:t>
      </w:r>
      <w:r w:rsidR="006E2BA0" w:rsidRPr="00AB0157">
        <w:t xml:space="preserve">things </w:t>
      </w:r>
      <w:r w:rsidRPr="00AB0157">
        <w:t xml:space="preserve">that currently being used throughout the project </w:t>
      </w:r>
    </w:p>
    <w:p w14:paraId="0CE3D7C9" w14:textId="77777777" w:rsidR="00A83347" w:rsidRPr="00AB0157" w:rsidRDefault="00813DCF" w:rsidP="0042331A">
      <w:pPr>
        <w:pStyle w:val="BodyText"/>
        <w:numPr>
          <w:ilvl w:val="0"/>
          <w:numId w:val="20"/>
        </w:numPr>
      </w:pPr>
      <w:r w:rsidRPr="00AB0157">
        <w:t xml:space="preserve">02 Working contains </w:t>
      </w:r>
      <w:r w:rsidR="006E2BA0" w:rsidRPr="00AB0157">
        <w:t xml:space="preserve">things </w:t>
      </w:r>
      <w:r w:rsidRPr="00AB0157">
        <w:t>that currently being worked on</w:t>
      </w:r>
    </w:p>
    <w:p w14:paraId="1BD9E45B" w14:textId="77777777" w:rsidR="00AB0157" w:rsidRPr="00AB0157" w:rsidRDefault="00AB0157" w:rsidP="00AB0157">
      <w:pPr>
        <w:pStyle w:val="BodyText"/>
        <w:numPr>
          <w:ilvl w:val="0"/>
          <w:numId w:val="20"/>
        </w:numPr>
      </w:pPr>
      <w:r w:rsidRPr="00AB0157">
        <w:t>03 Archive contains archive things that do not valid anymore</w:t>
      </w:r>
    </w:p>
    <w:p w14:paraId="111A4297" w14:textId="77777777" w:rsidR="002204DF" w:rsidRPr="00AB0157" w:rsidRDefault="002204DF" w:rsidP="002204DF">
      <w:pPr>
        <w:pStyle w:val="Heading3"/>
        <w:rPr>
          <w:rFonts w:ascii="Verdana" w:hAnsi="Verdana"/>
        </w:rPr>
      </w:pPr>
      <w:bookmarkStart w:id="53" w:name="_Toc139422100"/>
      <w:bookmarkStart w:id="54" w:name="_Toc463366586"/>
      <w:r w:rsidRPr="00AB0157">
        <w:rPr>
          <w:rFonts w:ascii="Verdana" w:hAnsi="Verdana"/>
        </w:rPr>
        <w:t>Non CIs</w:t>
      </w:r>
      <w:bookmarkEnd w:id="53"/>
      <w:bookmarkEnd w:id="54"/>
    </w:p>
    <w:p w14:paraId="377951EE" w14:textId="77777777" w:rsidR="00006680" w:rsidRPr="00AB0157" w:rsidRDefault="00006680" w:rsidP="0042331A">
      <w:pPr>
        <w:pStyle w:val="BodyText"/>
      </w:pPr>
      <w:r w:rsidRPr="00AB0157">
        <w:t xml:space="preserve">Non CIs are but not limited to </w:t>
      </w:r>
    </w:p>
    <w:p w14:paraId="4448DE58" w14:textId="77777777" w:rsidR="00006680" w:rsidRPr="00AB0157" w:rsidRDefault="00006680" w:rsidP="0042331A">
      <w:pPr>
        <w:pStyle w:val="BodyText"/>
        <w:numPr>
          <w:ilvl w:val="0"/>
          <w:numId w:val="20"/>
        </w:numPr>
      </w:pPr>
      <w:r w:rsidRPr="00AB0157">
        <w:t>CI list document</w:t>
      </w:r>
    </w:p>
    <w:p w14:paraId="3A86A95D" w14:textId="77777777" w:rsidR="00006680" w:rsidRPr="00AB0157" w:rsidRDefault="00006680" w:rsidP="0042331A">
      <w:pPr>
        <w:pStyle w:val="BodyText"/>
        <w:numPr>
          <w:ilvl w:val="0"/>
          <w:numId w:val="20"/>
        </w:numPr>
      </w:pPr>
      <w:r w:rsidRPr="00AB0157">
        <w:t>Tools and installers</w:t>
      </w:r>
    </w:p>
    <w:p w14:paraId="5B1C34FE" w14:textId="77777777" w:rsidR="00006680" w:rsidRPr="00AB0157" w:rsidRDefault="00006680" w:rsidP="0042331A">
      <w:pPr>
        <w:pStyle w:val="BodyText"/>
        <w:numPr>
          <w:ilvl w:val="0"/>
          <w:numId w:val="20"/>
        </w:numPr>
      </w:pPr>
      <w:r w:rsidRPr="00AB0157">
        <w:t>Configuration files</w:t>
      </w:r>
    </w:p>
    <w:p w14:paraId="6429D6CD" w14:textId="77777777" w:rsidR="00981BD9" w:rsidRDefault="00981BD9" w:rsidP="00981BD9">
      <w:pPr>
        <w:pStyle w:val="Heading2"/>
        <w:rPr>
          <w:rFonts w:ascii="Verdana" w:hAnsi="Verdana"/>
        </w:rPr>
      </w:pPr>
      <w:bookmarkStart w:id="55" w:name="_Toc139422101"/>
      <w:bookmarkStart w:id="56" w:name="_Toc463366587"/>
      <w:r w:rsidRPr="00AB0157">
        <w:rPr>
          <w:rFonts w:ascii="Verdana" w:hAnsi="Verdana"/>
        </w:rPr>
        <w:t>Configuration and Change Control</w:t>
      </w:r>
      <w:bookmarkEnd w:id="55"/>
      <w:bookmarkEnd w:id="56"/>
    </w:p>
    <w:p w14:paraId="34227135" w14:textId="77777777" w:rsidR="00AB0157" w:rsidRPr="00AB0157" w:rsidRDefault="00AB0157" w:rsidP="00AB0157">
      <w:pPr>
        <w:ind w:left="360"/>
      </w:pPr>
      <w:r w:rsidRPr="0019489F">
        <w:rPr>
          <w:rFonts w:ascii="Verdana" w:hAnsi="Verdana" w:cs="Arial"/>
        </w:rPr>
        <w:t>Change control is the process by which changes to system components are managed. It begins after CIs are baselined and refers to the evaluation, coordination, approval or disapproval, and implementation of changes of those CIs. The goal of change control is to establish a mechanism that will help ensure the production and maintenance of quality system components. The list of all pending requests as recorded in the CM tool is processed and action is taken</w:t>
      </w:r>
      <w:r>
        <w:rPr>
          <w:rFonts w:ascii="Verdana" w:hAnsi="Verdana" w:cs="Arial"/>
        </w:rPr>
        <w:t>.</w:t>
      </w:r>
    </w:p>
    <w:p w14:paraId="285DC5F6" w14:textId="77777777" w:rsidR="00AB7FA5" w:rsidRPr="00AB0157" w:rsidRDefault="00AB7FA5" w:rsidP="00AB7FA5">
      <w:pPr>
        <w:pStyle w:val="Heading3"/>
        <w:rPr>
          <w:rFonts w:ascii="Verdana" w:hAnsi="Verdana"/>
        </w:rPr>
      </w:pPr>
      <w:bookmarkStart w:id="57" w:name="_Toc139422102"/>
      <w:bookmarkStart w:id="58" w:name="_Toc463366588"/>
      <w:r w:rsidRPr="00AB0157">
        <w:rPr>
          <w:rFonts w:ascii="Verdana" w:hAnsi="Verdana"/>
        </w:rPr>
        <w:t>Change Request Processing and Approval</w:t>
      </w:r>
      <w:bookmarkEnd w:id="57"/>
      <w:bookmarkEnd w:id="58"/>
    </w:p>
    <w:p w14:paraId="308041B0" w14:textId="77777777" w:rsidR="000903A3" w:rsidRDefault="00181FBC" w:rsidP="0042331A">
      <w:pPr>
        <w:pStyle w:val="BodyText"/>
      </w:pPr>
      <w:r w:rsidRPr="0019489F">
        <w:t xml:space="preserve">Project change control practices will be established </w:t>
      </w:r>
      <w:r>
        <w:t>in the end</w:t>
      </w:r>
      <w:r w:rsidRPr="0019489F">
        <w:t xml:space="preserve"> of the Construction </w:t>
      </w:r>
      <w:r>
        <w:t>Phase</w:t>
      </w:r>
      <w:r w:rsidRPr="0019489F">
        <w:t>.   The purpose of having a standard, documented change control process is to ensure that changes are made within a project in a consistent manner, and the appropriate stakeholders are informed of the state of the product, changes to it and the cost and schedule impact of these changes</w:t>
      </w:r>
      <w:r w:rsidR="00800368" w:rsidRPr="00AB0157">
        <w:t>.</w:t>
      </w:r>
    </w:p>
    <w:p w14:paraId="4364D62D" w14:textId="77777777" w:rsidR="00181FBC" w:rsidRDefault="00181FBC" w:rsidP="0042331A">
      <w:pPr>
        <w:pStyle w:val="BodyText"/>
      </w:pPr>
      <w:r w:rsidRPr="0019489F">
        <w:t>The following state-chart diagram illustra</w:t>
      </w:r>
      <w:r>
        <w:t xml:space="preserve">tes the change control process and </w:t>
      </w:r>
      <w:r w:rsidRPr="0019489F">
        <w:t>depicts the state of a change request</w:t>
      </w:r>
      <w:r>
        <w:t>.</w:t>
      </w:r>
    </w:p>
    <w:p w14:paraId="0E796301" w14:textId="77777777" w:rsidR="00181FBC" w:rsidRDefault="00181FBC" w:rsidP="0042331A">
      <w:pPr>
        <w:pStyle w:val="BodyText"/>
      </w:pPr>
      <w:r>
        <w:object w:dxaOrig="10750" w:dyaOrig="5511" w14:anchorId="6A546E70">
          <v:shape id="_x0000_i1026" type="#_x0000_t75" style="width:454.6pt;height:232.75pt" o:ole="">
            <v:imagedata r:id="rId17" o:title=""/>
          </v:shape>
          <o:OLEObject Type="Embed" ProgID="Visio.Drawing.11" ShapeID="_x0000_i1026" DrawAspect="Content" ObjectID="_1537194001" r:id="rId18"/>
        </w:object>
      </w:r>
    </w:p>
    <w:p w14:paraId="61D7CAFE" w14:textId="77777777" w:rsidR="00181FBC" w:rsidRDefault="00181FBC" w:rsidP="0042331A">
      <w:pPr>
        <w:pStyle w:val="BodyText"/>
      </w:pPr>
      <w:r w:rsidRPr="0019489F">
        <w:lastRenderedPageBreak/>
        <w:t xml:space="preserve">A change request is created </w:t>
      </w:r>
      <w:r>
        <w:t>by user representative and reviewed by Change Control Board. After technical analysis was completed, the change request will be</w:t>
      </w:r>
      <w:r w:rsidRPr="0019489F">
        <w:t xml:space="preserve"> submitted to the Change Control Board (CCB) for review.  There are four basic courses of actions that CCB can take. The CCB can reject the </w:t>
      </w:r>
      <w:r>
        <w:t>change request</w:t>
      </w:r>
      <w:r w:rsidRPr="0019489F">
        <w:t xml:space="preserve">, in which case the </w:t>
      </w:r>
      <w:r>
        <w:t>change request</w:t>
      </w:r>
      <w:r w:rsidRPr="0019489F">
        <w:t xml:space="preserve"> is closed.  The CCB can postpone the </w:t>
      </w:r>
      <w:r>
        <w:t>change request</w:t>
      </w:r>
      <w:r w:rsidRPr="0019489F">
        <w:t xml:space="preserve"> to later in the development cycle, and the CCB can accept the CR.  If a CR is postponed, it can be resubmitted at a later date for CCB review.  The CCB may also request more information to be added to the CR.  In this situation, the CR is appended with the additional information and resubmitted</w:t>
      </w:r>
      <w:r>
        <w:t>.</w:t>
      </w:r>
    </w:p>
    <w:p w14:paraId="2E9363DE" w14:textId="77777777" w:rsidR="00181FBC" w:rsidRPr="00AB0157" w:rsidRDefault="00181FBC" w:rsidP="0042331A">
      <w:pPr>
        <w:pStyle w:val="BodyText"/>
      </w:pPr>
      <w:r w:rsidRPr="0019489F">
        <w:t xml:space="preserve">When a CR is accepted, the CR is assigned to a developer to make changes.  When the changes are complete, the changes are verified.  If the verification tests pass, the CR is closed.  Otherwise, </w:t>
      </w:r>
      <w:r>
        <w:t>the process of development will be</w:t>
      </w:r>
      <w:r w:rsidRPr="0019489F">
        <w:t xml:space="preserve"> continue</w:t>
      </w:r>
      <w:r>
        <w:t>d</w:t>
      </w:r>
      <w:r w:rsidRPr="0019489F">
        <w:t xml:space="preserve"> until the verification tests pass</w:t>
      </w:r>
      <w:r>
        <w:t>.</w:t>
      </w:r>
    </w:p>
    <w:p w14:paraId="676AFD35" w14:textId="77777777" w:rsidR="00AB7FA5" w:rsidRPr="00AB0157" w:rsidRDefault="00AB7FA5" w:rsidP="00AB7FA5">
      <w:pPr>
        <w:pStyle w:val="Heading3"/>
        <w:rPr>
          <w:rFonts w:ascii="Verdana" w:hAnsi="Verdana"/>
        </w:rPr>
      </w:pPr>
      <w:bookmarkStart w:id="59" w:name="_Toc139422103"/>
      <w:bookmarkStart w:id="60" w:name="_Toc463366589"/>
      <w:r w:rsidRPr="00AB0157">
        <w:rPr>
          <w:rFonts w:ascii="Verdana" w:hAnsi="Verdana"/>
        </w:rPr>
        <w:t>Change Control Board (CCB)</w:t>
      </w:r>
      <w:bookmarkEnd w:id="59"/>
      <w:bookmarkEnd w:id="60"/>
    </w:p>
    <w:p w14:paraId="0E80D7FD" w14:textId="77777777" w:rsidR="00181FBC" w:rsidRDefault="00181FBC" w:rsidP="0042331A">
      <w:pPr>
        <w:pStyle w:val="BodyText"/>
      </w:pPr>
      <w:r w:rsidRPr="0019489F">
        <w:t>Threshold is applied to each different cases and size of change request as follow</w:t>
      </w:r>
      <w:r>
        <w:t>:</w:t>
      </w:r>
    </w:p>
    <w:p w14:paraId="7FEAB071" w14:textId="77777777" w:rsidR="00181FBC" w:rsidRPr="00AB0157" w:rsidRDefault="00800368" w:rsidP="0042331A">
      <w:pPr>
        <w:pStyle w:val="BodyText"/>
      </w:pPr>
      <w:r w:rsidRPr="00AB0157">
        <w:t xml:space="preserve"> </w:t>
      </w: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6"/>
        <w:gridCol w:w="3828"/>
        <w:gridCol w:w="2409"/>
      </w:tblGrid>
      <w:tr w:rsidR="00181FBC" w:rsidRPr="0019489F" w14:paraId="466B7F69" w14:textId="77777777" w:rsidTr="007A6A86">
        <w:tc>
          <w:tcPr>
            <w:tcW w:w="2126" w:type="dxa"/>
          </w:tcPr>
          <w:p w14:paraId="697FCD58"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Business Rule / Logic</w:t>
            </w:r>
          </w:p>
        </w:tc>
        <w:tc>
          <w:tcPr>
            <w:tcW w:w="3828" w:type="dxa"/>
          </w:tcPr>
          <w:p w14:paraId="66F59131"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Modification to an approved business rule or business flow</w:t>
            </w:r>
          </w:p>
        </w:tc>
        <w:tc>
          <w:tcPr>
            <w:tcW w:w="2409" w:type="dxa"/>
          </w:tcPr>
          <w:p w14:paraId="75CFF80A"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CCB</w:t>
            </w:r>
          </w:p>
        </w:tc>
      </w:tr>
      <w:tr w:rsidR="00181FBC" w:rsidRPr="0019489F" w14:paraId="707C6C51" w14:textId="77777777" w:rsidTr="007A6A86">
        <w:tc>
          <w:tcPr>
            <w:tcW w:w="2126" w:type="dxa"/>
          </w:tcPr>
          <w:p w14:paraId="2503A8A7" w14:textId="77777777" w:rsidR="00181FBC" w:rsidRPr="0019489F" w:rsidRDefault="00181FBC" w:rsidP="007A6A86">
            <w:pPr>
              <w:pStyle w:val="Header"/>
              <w:tabs>
                <w:tab w:val="clear" w:pos="4320"/>
                <w:tab w:val="clear" w:pos="8640"/>
              </w:tabs>
              <w:rPr>
                <w:rFonts w:ascii="Verdana" w:hAnsi="Verdana" w:cs="Arial"/>
                <w:color w:val="000000"/>
              </w:rPr>
            </w:pPr>
            <w:r>
              <w:rPr>
                <w:rFonts w:ascii="Verdana" w:hAnsi="Verdana" w:cs="Arial"/>
                <w:color w:val="000000"/>
              </w:rPr>
              <w:t>Database</w:t>
            </w:r>
            <w:r w:rsidRPr="0019489F">
              <w:rPr>
                <w:rFonts w:ascii="Verdana" w:hAnsi="Verdana" w:cs="Arial"/>
                <w:color w:val="000000"/>
              </w:rPr>
              <w:t xml:space="preserve"> Change</w:t>
            </w:r>
          </w:p>
        </w:tc>
        <w:tc>
          <w:tcPr>
            <w:tcW w:w="3828" w:type="dxa"/>
          </w:tcPr>
          <w:p w14:paraId="1869C96A"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A change to schema, tables, columns, indexes, constraints, or security</w:t>
            </w:r>
          </w:p>
        </w:tc>
        <w:tc>
          <w:tcPr>
            <w:tcW w:w="2409" w:type="dxa"/>
          </w:tcPr>
          <w:p w14:paraId="2D60AA92" w14:textId="77777777" w:rsidR="00181FBC" w:rsidRPr="0019489F" w:rsidRDefault="00181FBC" w:rsidP="007A6A86">
            <w:pPr>
              <w:pStyle w:val="Header"/>
              <w:tabs>
                <w:tab w:val="clear" w:pos="4320"/>
                <w:tab w:val="clear" w:pos="8640"/>
              </w:tabs>
              <w:rPr>
                <w:rFonts w:ascii="Verdana" w:hAnsi="Verdana" w:cs="Arial"/>
                <w:color w:val="000000"/>
              </w:rPr>
            </w:pPr>
            <w:r>
              <w:rPr>
                <w:rFonts w:ascii="Verdana" w:hAnsi="Verdana" w:cs="Arial"/>
                <w:color w:val="000000"/>
              </w:rPr>
              <w:t>CCB</w:t>
            </w:r>
          </w:p>
        </w:tc>
      </w:tr>
      <w:tr w:rsidR="00181FBC" w:rsidRPr="0019489F" w14:paraId="664426AD" w14:textId="77777777" w:rsidTr="007A6A86">
        <w:tc>
          <w:tcPr>
            <w:tcW w:w="2126" w:type="dxa"/>
          </w:tcPr>
          <w:p w14:paraId="705451FD" w14:textId="77777777" w:rsidR="00181FBC" w:rsidRPr="0019489F" w:rsidRDefault="00181FBC" w:rsidP="007A6A86">
            <w:pPr>
              <w:pStyle w:val="Header"/>
              <w:tabs>
                <w:tab w:val="clear" w:pos="4320"/>
                <w:tab w:val="clear" w:pos="8640"/>
              </w:tabs>
              <w:rPr>
                <w:rFonts w:ascii="Verdana" w:hAnsi="Verdana" w:cs="Arial"/>
                <w:color w:val="000000"/>
              </w:rPr>
            </w:pPr>
            <w:r>
              <w:rPr>
                <w:rFonts w:ascii="Verdana" w:hAnsi="Verdana" w:cs="Arial"/>
                <w:color w:val="000000"/>
              </w:rPr>
              <w:t>Hardware</w:t>
            </w:r>
            <w:r w:rsidRPr="0019489F">
              <w:rPr>
                <w:rFonts w:ascii="Verdana" w:hAnsi="Verdana" w:cs="Arial"/>
                <w:color w:val="000000"/>
              </w:rPr>
              <w:t xml:space="preserve"> Change</w:t>
            </w:r>
          </w:p>
        </w:tc>
        <w:tc>
          <w:tcPr>
            <w:tcW w:w="3828" w:type="dxa"/>
          </w:tcPr>
          <w:p w14:paraId="6DDA4CC5"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Modification to existing hardware configuration in the production environment</w:t>
            </w:r>
          </w:p>
        </w:tc>
        <w:tc>
          <w:tcPr>
            <w:tcW w:w="2409" w:type="dxa"/>
          </w:tcPr>
          <w:p w14:paraId="6AC01720"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CCB</w:t>
            </w:r>
          </w:p>
        </w:tc>
      </w:tr>
      <w:tr w:rsidR="00181FBC" w:rsidRPr="0019489F" w14:paraId="20D59F0A" w14:textId="77777777" w:rsidTr="007A6A86">
        <w:tc>
          <w:tcPr>
            <w:tcW w:w="2126" w:type="dxa"/>
          </w:tcPr>
          <w:p w14:paraId="5F8CA4F2"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New Feature</w:t>
            </w:r>
          </w:p>
        </w:tc>
        <w:tc>
          <w:tcPr>
            <w:tcW w:w="3828" w:type="dxa"/>
          </w:tcPr>
          <w:p w14:paraId="31A0B98C"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Development of new application functionality</w:t>
            </w:r>
          </w:p>
        </w:tc>
        <w:tc>
          <w:tcPr>
            <w:tcW w:w="2409" w:type="dxa"/>
          </w:tcPr>
          <w:p w14:paraId="7DFAFD55"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CCB</w:t>
            </w:r>
          </w:p>
        </w:tc>
      </w:tr>
      <w:tr w:rsidR="00181FBC" w:rsidRPr="0019489F" w14:paraId="3DF0945C" w14:textId="77777777" w:rsidTr="007A6A86">
        <w:tc>
          <w:tcPr>
            <w:tcW w:w="2126" w:type="dxa"/>
          </w:tcPr>
          <w:p w14:paraId="3E431188"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Plan content / Definition</w:t>
            </w:r>
          </w:p>
        </w:tc>
        <w:tc>
          <w:tcPr>
            <w:tcW w:w="3828" w:type="dxa"/>
          </w:tcPr>
          <w:p w14:paraId="2E047283"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A change to static plan content displayed to user</w:t>
            </w:r>
          </w:p>
        </w:tc>
        <w:tc>
          <w:tcPr>
            <w:tcW w:w="2409" w:type="dxa"/>
          </w:tcPr>
          <w:p w14:paraId="7BA9D8D6"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CCB</w:t>
            </w:r>
          </w:p>
        </w:tc>
      </w:tr>
      <w:tr w:rsidR="00181FBC" w:rsidRPr="0019489F" w14:paraId="0062DBF8" w14:textId="77777777" w:rsidTr="007A6A86">
        <w:tc>
          <w:tcPr>
            <w:tcW w:w="2126" w:type="dxa"/>
          </w:tcPr>
          <w:p w14:paraId="517868C2"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Requirements Change</w:t>
            </w:r>
          </w:p>
        </w:tc>
        <w:tc>
          <w:tcPr>
            <w:tcW w:w="3828" w:type="dxa"/>
          </w:tcPr>
          <w:p w14:paraId="1357C46E"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Modification to an existing approved requirement</w:t>
            </w:r>
          </w:p>
        </w:tc>
        <w:tc>
          <w:tcPr>
            <w:tcW w:w="2409" w:type="dxa"/>
          </w:tcPr>
          <w:p w14:paraId="29175D4B"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CCB</w:t>
            </w:r>
          </w:p>
        </w:tc>
      </w:tr>
      <w:tr w:rsidR="00181FBC" w:rsidRPr="0019489F" w14:paraId="6C8FBC88" w14:textId="77777777" w:rsidTr="007A6A86">
        <w:tc>
          <w:tcPr>
            <w:tcW w:w="2126" w:type="dxa"/>
          </w:tcPr>
          <w:p w14:paraId="6B9D64C6"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Design Update</w:t>
            </w:r>
          </w:p>
        </w:tc>
        <w:tc>
          <w:tcPr>
            <w:tcW w:w="3828" w:type="dxa"/>
          </w:tcPr>
          <w:p w14:paraId="102FFC2A"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Indicates th</w:t>
            </w:r>
            <w:r>
              <w:rPr>
                <w:rFonts w:ascii="Verdana" w:hAnsi="Verdana" w:cs="Arial"/>
                <w:color w:val="000000"/>
              </w:rPr>
              <w:t>e need for cleanup of dead code</w:t>
            </w:r>
            <w:r w:rsidRPr="0019489F">
              <w:rPr>
                <w:rFonts w:ascii="Verdana" w:hAnsi="Verdana" w:cs="Arial"/>
                <w:color w:val="000000"/>
              </w:rPr>
              <w:t xml:space="preserve"> or performance enhancements</w:t>
            </w:r>
          </w:p>
        </w:tc>
        <w:tc>
          <w:tcPr>
            <w:tcW w:w="2409" w:type="dxa"/>
          </w:tcPr>
          <w:p w14:paraId="1BE99F44"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CCB</w:t>
            </w:r>
          </w:p>
        </w:tc>
      </w:tr>
      <w:tr w:rsidR="00181FBC" w:rsidRPr="0019489F" w14:paraId="29F57B4F" w14:textId="77777777" w:rsidTr="007A6A86">
        <w:tc>
          <w:tcPr>
            <w:tcW w:w="2126" w:type="dxa"/>
          </w:tcPr>
          <w:p w14:paraId="61409C86"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Small Technical Change</w:t>
            </w:r>
          </w:p>
        </w:tc>
        <w:tc>
          <w:tcPr>
            <w:tcW w:w="3828" w:type="dxa"/>
          </w:tcPr>
          <w:p w14:paraId="06C1A8E9" w14:textId="77777777" w:rsidR="00181FBC" w:rsidRPr="0019489F" w:rsidRDefault="00181FBC" w:rsidP="007A6A86">
            <w:pPr>
              <w:pStyle w:val="Header"/>
              <w:tabs>
                <w:tab w:val="clear" w:pos="4320"/>
                <w:tab w:val="clear" w:pos="8640"/>
              </w:tabs>
              <w:rPr>
                <w:rFonts w:ascii="Verdana" w:hAnsi="Verdana" w:cs="Arial"/>
                <w:color w:val="000000"/>
              </w:rPr>
            </w:pPr>
            <w:r w:rsidRPr="0019489F">
              <w:rPr>
                <w:rFonts w:ascii="Verdana" w:hAnsi="Verdana" w:cs="Arial"/>
                <w:color w:val="000000"/>
              </w:rPr>
              <w:t xml:space="preserve">Effort estimation to implement the change is less </w:t>
            </w:r>
            <w:r>
              <w:rPr>
                <w:rFonts w:ascii="Verdana" w:hAnsi="Verdana" w:cs="Arial"/>
                <w:color w:val="000000"/>
              </w:rPr>
              <w:t>than 1</w:t>
            </w:r>
            <w:r w:rsidRPr="0019489F">
              <w:rPr>
                <w:rFonts w:ascii="Verdana" w:hAnsi="Verdana" w:cs="Arial"/>
                <w:color w:val="000000"/>
              </w:rPr>
              <w:t xml:space="preserve"> days</w:t>
            </w:r>
          </w:p>
        </w:tc>
        <w:tc>
          <w:tcPr>
            <w:tcW w:w="2409" w:type="dxa"/>
          </w:tcPr>
          <w:p w14:paraId="4E799928" w14:textId="77777777" w:rsidR="00181FBC" w:rsidRPr="0019489F" w:rsidRDefault="00181FBC" w:rsidP="007A6A86">
            <w:pPr>
              <w:pStyle w:val="Header"/>
              <w:tabs>
                <w:tab w:val="clear" w:pos="4320"/>
                <w:tab w:val="clear" w:pos="8640"/>
              </w:tabs>
              <w:rPr>
                <w:rFonts w:ascii="Verdana" w:hAnsi="Verdana" w:cs="Arial"/>
                <w:color w:val="000000"/>
              </w:rPr>
            </w:pPr>
            <w:r>
              <w:rPr>
                <w:rFonts w:ascii="Verdana" w:hAnsi="Verdana" w:cs="Arial"/>
                <w:color w:val="000000"/>
              </w:rPr>
              <w:t>CCB</w:t>
            </w:r>
          </w:p>
        </w:tc>
      </w:tr>
    </w:tbl>
    <w:p w14:paraId="49884F21" w14:textId="77777777" w:rsidR="00AB7FA5" w:rsidRPr="00AB0157" w:rsidRDefault="00AB7FA5" w:rsidP="0042331A">
      <w:pPr>
        <w:pStyle w:val="BodyText"/>
      </w:pPr>
    </w:p>
    <w:p w14:paraId="0D507F21" w14:textId="77777777" w:rsidR="00DD460C" w:rsidRPr="00AB0157" w:rsidRDefault="00DD460C" w:rsidP="00DD460C">
      <w:pPr>
        <w:pStyle w:val="Heading2"/>
        <w:rPr>
          <w:rFonts w:ascii="Verdana" w:hAnsi="Verdana"/>
        </w:rPr>
      </w:pPr>
      <w:bookmarkStart w:id="61" w:name="_Toc139422104"/>
      <w:bookmarkStart w:id="62" w:name="_Toc463366590"/>
      <w:r w:rsidRPr="00AB0157">
        <w:rPr>
          <w:rFonts w:ascii="Verdana" w:hAnsi="Verdana"/>
        </w:rPr>
        <w:t>Configuration Status Accounting</w:t>
      </w:r>
      <w:bookmarkEnd w:id="61"/>
      <w:bookmarkEnd w:id="62"/>
    </w:p>
    <w:p w14:paraId="6429DC2B" w14:textId="77777777" w:rsidR="00BD743F" w:rsidRPr="00AB0157" w:rsidRDefault="00BD743F" w:rsidP="00BD743F">
      <w:pPr>
        <w:pStyle w:val="Heading3"/>
        <w:rPr>
          <w:rFonts w:ascii="Verdana" w:hAnsi="Verdana"/>
        </w:rPr>
      </w:pPr>
      <w:bookmarkStart w:id="63" w:name="_Management_of_Configuration"/>
      <w:bookmarkStart w:id="64" w:name="_Toc139422105"/>
      <w:bookmarkStart w:id="65" w:name="_Toc463366591"/>
      <w:bookmarkEnd w:id="63"/>
      <w:r w:rsidRPr="00AB0157">
        <w:rPr>
          <w:rFonts w:ascii="Verdana" w:hAnsi="Verdana"/>
        </w:rPr>
        <w:t>Management of Configuration Status</w:t>
      </w:r>
      <w:bookmarkEnd w:id="64"/>
      <w:bookmarkEnd w:id="65"/>
    </w:p>
    <w:p w14:paraId="34F04CE4" w14:textId="77777777" w:rsidR="006E28E9" w:rsidRPr="00AB0157" w:rsidRDefault="006E28E9" w:rsidP="0042331A">
      <w:pPr>
        <w:pStyle w:val="BodyText"/>
      </w:pPr>
      <w:r w:rsidRPr="00AB0157">
        <w:t xml:space="preserve">Status of CIs are maintained in CI list document. </w:t>
      </w:r>
    </w:p>
    <w:tbl>
      <w:tblPr>
        <w:tblStyle w:val="TableGrid"/>
        <w:tblW w:w="0" w:type="auto"/>
        <w:tblInd w:w="360" w:type="dxa"/>
        <w:tblLook w:val="04A0" w:firstRow="1" w:lastRow="0" w:firstColumn="1" w:lastColumn="0" w:noHBand="0" w:noVBand="1"/>
      </w:tblPr>
      <w:tblGrid>
        <w:gridCol w:w="8717"/>
      </w:tblGrid>
      <w:tr w:rsidR="006E28E9" w:rsidRPr="00AB0157" w14:paraId="21168341" w14:textId="77777777" w:rsidTr="006E28E9">
        <w:tc>
          <w:tcPr>
            <w:tcW w:w="9077" w:type="dxa"/>
          </w:tcPr>
          <w:p w14:paraId="01C2968E" w14:textId="77777777" w:rsidR="006E28E9" w:rsidRPr="00AB0157" w:rsidRDefault="006E28E9" w:rsidP="00AB0157">
            <w:pPr>
              <w:pStyle w:val="BodyText"/>
              <w:ind w:left="0"/>
            </w:pPr>
            <w:r w:rsidRPr="00AB0157">
              <w:t>0</w:t>
            </w:r>
            <w:r w:rsidR="00AB0157">
              <w:t>1</w:t>
            </w:r>
            <w:r w:rsidRPr="00AB0157">
              <w:t xml:space="preserve"> </w:t>
            </w:r>
            <w:r w:rsidR="00AB0157">
              <w:t>Inception</w:t>
            </w:r>
            <w:r w:rsidRPr="00AB0157">
              <w:t>\01 Baseline\</w:t>
            </w:r>
            <w:r w:rsidR="00AB0157">
              <w:t>SCMBlog_</w:t>
            </w:r>
            <w:r w:rsidRPr="00AB0157">
              <w:t xml:space="preserve">CI_List.xlsx </w:t>
            </w:r>
          </w:p>
        </w:tc>
      </w:tr>
    </w:tbl>
    <w:p w14:paraId="77B61AE5" w14:textId="77777777" w:rsidR="006E28E9" w:rsidRPr="00AB0157" w:rsidRDefault="006E28E9" w:rsidP="0042331A">
      <w:pPr>
        <w:pStyle w:val="BodyText"/>
      </w:pPr>
    </w:p>
    <w:p w14:paraId="2032C292" w14:textId="77777777" w:rsidR="006E28E9" w:rsidRPr="00AB0157" w:rsidRDefault="002076DD" w:rsidP="0042331A">
      <w:pPr>
        <w:pStyle w:val="BodyText"/>
      </w:pPr>
      <w:r w:rsidRPr="00AB0157">
        <w:t>The CM status</w:t>
      </w:r>
    </w:p>
    <w:tbl>
      <w:tblPr>
        <w:tblStyle w:val="TableGrid"/>
        <w:tblW w:w="8684" w:type="dxa"/>
        <w:tblInd w:w="468" w:type="dxa"/>
        <w:tblLayout w:type="fixed"/>
        <w:tblLook w:val="01E0" w:firstRow="1" w:lastRow="1" w:firstColumn="1" w:lastColumn="1" w:noHBand="0" w:noVBand="0"/>
      </w:tblPr>
      <w:tblGrid>
        <w:gridCol w:w="2079"/>
        <w:gridCol w:w="6605"/>
      </w:tblGrid>
      <w:tr w:rsidR="002076DD" w:rsidRPr="00AB0157" w14:paraId="43C98258" w14:textId="77777777" w:rsidTr="0042331A">
        <w:trPr>
          <w:trHeight w:val="459"/>
        </w:trPr>
        <w:tc>
          <w:tcPr>
            <w:tcW w:w="2079" w:type="dxa"/>
            <w:shd w:val="clear" w:color="auto" w:fill="000000"/>
            <w:vAlign w:val="center"/>
          </w:tcPr>
          <w:p w14:paraId="565F2CC9" w14:textId="77777777" w:rsidR="002076DD" w:rsidRPr="00AB0157" w:rsidRDefault="002076DD" w:rsidP="00EA42FA">
            <w:pPr>
              <w:pStyle w:val="CMPlanTableHeading1"/>
              <w:rPr>
                <w:rFonts w:ascii="Verdana" w:hAnsi="Verdana"/>
              </w:rPr>
            </w:pPr>
            <w:r w:rsidRPr="00AB0157">
              <w:rPr>
                <w:rFonts w:ascii="Verdana" w:hAnsi="Verdana"/>
              </w:rPr>
              <w:t>CM Status</w:t>
            </w:r>
          </w:p>
        </w:tc>
        <w:tc>
          <w:tcPr>
            <w:tcW w:w="6605" w:type="dxa"/>
            <w:shd w:val="clear" w:color="auto" w:fill="000000"/>
            <w:vAlign w:val="center"/>
          </w:tcPr>
          <w:p w14:paraId="1C45FB61" w14:textId="77777777" w:rsidR="002076DD" w:rsidRPr="00AB0157" w:rsidRDefault="00DA1BAD" w:rsidP="00EA42FA">
            <w:pPr>
              <w:pStyle w:val="CMPlanTableHeading1"/>
              <w:rPr>
                <w:rFonts w:ascii="Verdana" w:hAnsi="Verdana"/>
              </w:rPr>
            </w:pPr>
            <w:r w:rsidRPr="00AB0157">
              <w:rPr>
                <w:rFonts w:ascii="Verdana" w:hAnsi="Verdana"/>
              </w:rPr>
              <w:t>Description</w:t>
            </w:r>
          </w:p>
        </w:tc>
      </w:tr>
      <w:tr w:rsidR="002076DD" w:rsidRPr="00AB0157" w14:paraId="451EEB69" w14:textId="77777777" w:rsidTr="0042331A">
        <w:trPr>
          <w:trHeight w:val="459"/>
        </w:trPr>
        <w:tc>
          <w:tcPr>
            <w:tcW w:w="2079" w:type="dxa"/>
          </w:tcPr>
          <w:p w14:paraId="249A3619" w14:textId="77777777" w:rsidR="002076DD" w:rsidRPr="00AB0157" w:rsidRDefault="002076DD" w:rsidP="00EA42FA">
            <w:pPr>
              <w:pStyle w:val="CMPlanTableText"/>
              <w:rPr>
                <w:rFonts w:ascii="Verdana" w:hAnsi="Verdana"/>
              </w:rPr>
            </w:pPr>
            <w:r w:rsidRPr="00AB0157">
              <w:rPr>
                <w:rFonts w:ascii="Verdana" w:hAnsi="Verdana"/>
                <w:color w:val="FF0000"/>
              </w:rPr>
              <w:t>OBSOLETE</w:t>
            </w:r>
          </w:p>
        </w:tc>
        <w:tc>
          <w:tcPr>
            <w:tcW w:w="6605" w:type="dxa"/>
          </w:tcPr>
          <w:p w14:paraId="4B1A258A" w14:textId="77777777" w:rsidR="002076DD" w:rsidRPr="00AB0157" w:rsidRDefault="0047490A">
            <w:pPr>
              <w:pStyle w:val="CMPlanTableText"/>
              <w:rPr>
                <w:rFonts w:ascii="Verdana" w:hAnsi="Verdana"/>
              </w:rPr>
            </w:pPr>
            <w:r w:rsidRPr="00AB0157">
              <w:rPr>
                <w:rFonts w:ascii="Verdana" w:hAnsi="Verdana"/>
              </w:rPr>
              <w:t xml:space="preserve">The document version is obsolete. </w:t>
            </w:r>
            <w:r w:rsidR="00A554C3" w:rsidRPr="00AB0157">
              <w:rPr>
                <w:rFonts w:ascii="Verdana" w:hAnsi="Verdana"/>
              </w:rPr>
              <w:t>U</w:t>
            </w:r>
            <w:r w:rsidR="00DA1BAD" w:rsidRPr="00AB0157">
              <w:rPr>
                <w:rFonts w:ascii="Verdana" w:hAnsi="Verdana"/>
              </w:rPr>
              <w:t>pdated by anyone. Once the status is updated</w:t>
            </w:r>
            <w:r w:rsidR="00A554C3" w:rsidRPr="00AB0157">
              <w:rPr>
                <w:rFonts w:ascii="Verdana" w:hAnsi="Verdana"/>
              </w:rPr>
              <w:t xml:space="preserve"> to this</w:t>
            </w:r>
            <w:r w:rsidR="00DA1BAD" w:rsidRPr="00AB0157">
              <w:rPr>
                <w:rFonts w:ascii="Verdana" w:hAnsi="Verdana"/>
              </w:rPr>
              <w:t>, store the document version</w:t>
            </w:r>
            <w:r w:rsidRPr="00AB0157">
              <w:rPr>
                <w:rFonts w:ascii="Verdana" w:hAnsi="Verdana"/>
              </w:rPr>
              <w:t xml:space="preserve"> in Archive directory.</w:t>
            </w:r>
            <w:r w:rsidR="00DA1BAD" w:rsidRPr="00AB0157">
              <w:rPr>
                <w:rFonts w:ascii="Verdana" w:hAnsi="Verdana"/>
              </w:rPr>
              <w:t xml:space="preserve"> </w:t>
            </w:r>
          </w:p>
        </w:tc>
      </w:tr>
      <w:tr w:rsidR="002076DD" w:rsidRPr="00AB0157" w14:paraId="6E90EBC3" w14:textId="77777777" w:rsidTr="0042331A">
        <w:trPr>
          <w:trHeight w:val="459"/>
        </w:trPr>
        <w:tc>
          <w:tcPr>
            <w:tcW w:w="2079" w:type="dxa"/>
          </w:tcPr>
          <w:p w14:paraId="4E39F189" w14:textId="77777777" w:rsidR="002076DD" w:rsidRPr="00AB0157" w:rsidRDefault="002076DD" w:rsidP="00EA42FA">
            <w:pPr>
              <w:pStyle w:val="CMPlanTableText"/>
              <w:rPr>
                <w:rFonts w:ascii="Verdana" w:hAnsi="Verdana"/>
              </w:rPr>
            </w:pPr>
            <w:r w:rsidRPr="00AB0157">
              <w:rPr>
                <w:rFonts w:ascii="Verdana" w:hAnsi="Verdana"/>
              </w:rPr>
              <w:lastRenderedPageBreak/>
              <w:t>CURRENT</w:t>
            </w:r>
          </w:p>
        </w:tc>
        <w:tc>
          <w:tcPr>
            <w:tcW w:w="6605" w:type="dxa"/>
          </w:tcPr>
          <w:p w14:paraId="1FF3FF2C" w14:textId="77777777" w:rsidR="002076DD" w:rsidRPr="00AB0157" w:rsidRDefault="0047490A">
            <w:pPr>
              <w:pStyle w:val="CMPlanTableText"/>
              <w:rPr>
                <w:rFonts w:ascii="Verdana" w:hAnsi="Verdana"/>
              </w:rPr>
            </w:pPr>
            <w:r w:rsidRPr="00AB0157">
              <w:rPr>
                <w:rFonts w:ascii="Verdana" w:hAnsi="Verdana"/>
              </w:rPr>
              <w:t xml:space="preserve">The document version is being used throughout the project. </w:t>
            </w:r>
            <w:r w:rsidR="00A554C3" w:rsidRPr="00AB0157">
              <w:rPr>
                <w:rFonts w:ascii="Verdana" w:hAnsi="Verdana"/>
              </w:rPr>
              <w:t>U</w:t>
            </w:r>
            <w:r w:rsidR="00DA1BAD" w:rsidRPr="00AB0157">
              <w:rPr>
                <w:rFonts w:ascii="Verdana" w:hAnsi="Verdana"/>
              </w:rPr>
              <w:t xml:space="preserve">pdated by CM Manager. Once the status is updated to this, </w:t>
            </w:r>
            <w:r w:rsidR="00A554C3" w:rsidRPr="00AB0157">
              <w:rPr>
                <w:rFonts w:ascii="Verdana" w:hAnsi="Verdana"/>
              </w:rPr>
              <w:t>store the document version</w:t>
            </w:r>
            <w:r w:rsidRPr="00AB0157">
              <w:rPr>
                <w:rFonts w:ascii="Verdana" w:hAnsi="Verdana"/>
              </w:rPr>
              <w:t xml:space="preserve"> in Baseline directory.</w:t>
            </w:r>
          </w:p>
        </w:tc>
      </w:tr>
      <w:tr w:rsidR="002076DD" w:rsidRPr="00AB0157" w14:paraId="55DA8C58" w14:textId="77777777" w:rsidTr="0042331A">
        <w:trPr>
          <w:trHeight w:val="459"/>
        </w:trPr>
        <w:tc>
          <w:tcPr>
            <w:tcW w:w="2079" w:type="dxa"/>
          </w:tcPr>
          <w:p w14:paraId="48B17B32" w14:textId="77777777" w:rsidR="002076DD" w:rsidRPr="00AB0157" w:rsidRDefault="002076DD" w:rsidP="00EA42FA">
            <w:pPr>
              <w:pStyle w:val="CMPlanTableText"/>
              <w:rPr>
                <w:rFonts w:ascii="Verdana" w:hAnsi="Verdana"/>
              </w:rPr>
            </w:pPr>
            <w:r w:rsidRPr="00AB0157">
              <w:rPr>
                <w:rFonts w:ascii="Verdana" w:hAnsi="Verdana"/>
                <w:color w:val="0070C0"/>
              </w:rPr>
              <w:t>UNDERCHANGED</w:t>
            </w:r>
          </w:p>
        </w:tc>
        <w:tc>
          <w:tcPr>
            <w:tcW w:w="6605" w:type="dxa"/>
          </w:tcPr>
          <w:p w14:paraId="5BD0019B" w14:textId="77777777" w:rsidR="002076DD" w:rsidRPr="00AB0157" w:rsidRDefault="0047490A">
            <w:pPr>
              <w:pStyle w:val="CMPlanTableText"/>
              <w:rPr>
                <w:rFonts w:ascii="Verdana" w:hAnsi="Verdana"/>
              </w:rPr>
            </w:pPr>
            <w:r w:rsidRPr="00AB0157">
              <w:rPr>
                <w:rFonts w:ascii="Verdana" w:hAnsi="Verdana"/>
              </w:rPr>
              <w:t>The document version is being worked on by someone.</w:t>
            </w:r>
            <w:r w:rsidR="00A554C3" w:rsidRPr="00AB0157">
              <w:rPr>
                <w:rFonts w:ascii="Verdana" w:hAnsi="Verdana"/>
              </w:rPr>
              <w:t xml:space="preserve"> Updated by anyone. Once the status is updated to this, s</w:t>
            </w:r>
            <w:r w:rsidRPr="00AB0157">
              <w:rPr>
                <w:rFonts w:ascii="Verdana" w:hAnsi="Verdana"/>
              </w:rPr>
              <w:t xml:space="preserve">tored </w:t>
            </w:r>
            <w:r w:rsidR="00A554C3" w:rsidRPr="00AB0157">
              <w:rPr>
                <w:rFonts w:ascii="Verdana" w:hAnsi="Verdana"/>
              </w:rPr>
              <w:t xml:space="preserve">the document version </w:t>
            </w:r>
            <w:r w:rsidRPr="00AB0157">
              <w:rPr>
                <w:rFonts w:ascii="Verdana" w:hAnsi="Verdana"/>
              </w:rPr>
              <w:t>in Working directory.</w:t>
            </w:r>
          </w:p>
        </w:tc>
      </w:tr>
      <w:tr w:rsidR="002076DD" w:rsidRPr="00AB0157" w14:paraId="635EDAF2" w14:textId="77777777" w:rsidTr="0042331A">
        <w:trPr>
          <w:trHeight w:val="459"/>
        </w:trPr>
        <w:tc>
          <w:tcPr>
            <w:tcW w:w="2079" w:type="dxa"/>
          </w:tcPr>
          <w:p w14:paraId="3C470188" w14:textId="77777777" w:rsidR="002076DD" w:rsidRPr="00AB0157" w:rsidRDefault="002076DD" w:rsidP="00EA42FA">
            <w:pPr>
              <w:pStyle w:val="CMPlanTableText"/>
              <w:rPr>
                <w:rFonts w:ascii="Verdana" w:hAnsi="Verdana"/>
              </w:rPr>
            </w:pPr>
            <w:r w:rsidRPr="00AB0157">
              <w:rPr>
                <w:rFonts w:ascii="Verdana" w:hAnsi="Verdana"/>
                <w:color w:val="808080" w:themeColor="background1" w:themeShade="80"/>
              </w:rPr>
              <w:t>UNDERREVIEW</w:t>
            </w:r>
          </w:p>
        </w:tc>
        <w:tc>
          <w:tcPr>
            <w:tcW w:w="6605" w:type="dxa"/>
          </w:tcPr>
          <w:p w14:paraId="0B129806" w14:textId="77777777" w:rsidR="0047490A" w:rsidRPr="00AB0157" w:rsidRDefault="0047490A">
            <w:pPr>
              <w:pStyle w:val="CMPlanTableText"/>
              <w:rPr>
                <w:rFonts w:ascii="Verdana" w:hAnsi="Verdana"/>
              </w:rPr>
            </w:pPr>
            <w:r w:rsidRPr="00AB0157">
              <w:rPr>
                <w:rFonts w:ascii="Verdana" w:hAnsi="Verdana"/>
              </w:rPr>
              <w:t>The document version is being reviewed by CM Manager.</w:t>
            </w:r>
            <w:r w:rsidR="00A554C3" w:rsidRPr="00AB0157">
              <w:rPr>
                <w:rFonts w:ascii="Verdana" w:hAnsi="Verdana"/>
              </w:rPr>
              <w:t xml:space="preserve"> Updated by CM Manager.</w:t>
            </w:r>
            <w:r w:rsidRPr="00AB0157">
              <w:rPr>
                <w:rFonts w:ascii="Verdana" w:hAnsi="Verdana"/>
              </w:rPr>
              <w:t xml:space="preserve"> </w:t>
            </w:r>
            <w:r w:rsidR="00A554C3" w:rsidRPr="00AB0157">
              <w:rPr>
                <w:rFonts w:ascii="Verdana" w:hAnsi="Verdana"/>
              </w:rPr>
              <w:t>Once the status is updated to this, s</w:t>
            </w:r>
            <w:r w:rsidRPr="00AB0157">
              <w:rPr>
                <w:rFonts w:ascii="Verdana" w:hAnsi="Verdana"/>
              </w:rPr>
              <w:t xml:space="preserve">tored </w:t>
            </w:r>
            <w:r w:rsidR="00A554C3" w:rsidRPr="00AB0157">
              <w:rPr>
                <w:rFonts w:ascii="Verdana" w:hAnsi="Verdana"/>
              </w:rPr>
              <w:t xml:space="preserve">the document version in </w:t>
            </w:r>
            <w:r w:rsidRPr="00AB0157">
              <w:rPr>
                <w:rFonts w:ascii="Verdana" w:hAnsi="Verdana"/>
              </w:rPr>
              <w:t>Working directory.</w:t>
            </w:r>
          </w:p>
        </w:tc>
      </w:tr>
      <w:tr w:rsidR="002076DD" w:rsidRPr="00AB0157" w14:paraId="21416D07" w14:textId="77777777" w:rsidTr="0042331A">
        <w:trPr>
          <w:trHeight w:val="459"/>
        </w:trPr>
        <w:tc>
          <w:tcPr>
            <w:tcW w:w="2079" w:type="dxa"/>
          </w:tcPr>
          <w:p w14:paraId="49025BAB" w14:textId="77777777" w:rsidR="002076DD" w:rsidRPr="00AB0157" w:rsidRDefault="002076DD" w:rsidP="00EA42FA">
            <w:pPr>
              <w:pStyle w:val="CMPlanTableText"/>
              <w:rPr>
                <w:rFonts w:ascii="Verdana" w:hAnsi="Verdana"/>
              </w:rPr>
            </w:pPr>
            <w:r w:rsidRPr="00AB0157">
              <w:rPr>
                <w:rFonts w:ascii="Verdana" w:hAnsi="Verdana"/>
                <w:color w:val="92D050"/>
              </w:rPr>
              <w:t>REVIEWED</w:t>
            </w:r>
          </w:p>
        </w:tc>
        <w:tc>
          <w:tcPr>
            <w:tcW w:w="6605" w:type="dxa"/>
          </w:tcPr>
          <w:p w14:paraId="7A837C38" w14:textId="77777777" w:rsidR="002076DD" w:rsidRPr="00AB0157" w:rsidRDefault="0047490A">
            <w:pPr>
              <w:pStyle w:val="CMPlanTableText"/>
              <w:rPr>
                <w:rFonts w:ascii="Verdana" w:hAnsi="Verdana"/>
              </w:rPr>
            </w:pPr>
            <w:r w:rsidRPr="00AB0157">
              <w:rPr>
                <w:rFonts w:ascii="Verdana" w:hAnsi="Verdana"/>
              </w:rPr>
              <w:t>The document version has been reviewed by CM Manager.</w:t>
            </w:r>
            <w:r w:rsidR="00A554C3" w:rsidRPr="00AB0157">
              <w:rPr>
                <w:rFonts w:ascii="Verdana" w:hAnsi="Verdana"/>
              </w:rPr>
              <w:t xml:space="preserve"> Updated by CM Manager. Once the status is updated to this, s</w:t>
            </w:r>
            <w:r w:rsidRPr="00AB0157">
              <w:rPr>
                <w:rFonts w:ascii="Verdana" w:hAnsi="Verdana"/>
              </w:rPr>
              <w:t>tored in Working directory.</w:t>
            </w:r>
          </w:p>
        </w:tc>
      </w:tr>
    </w:tbl>
    <w:p w14:paraId="6600629C" w14:textId="77777777" w:rsidR="002076DD" w:rsidRPr="00AB0157" w:rsidRDefault="002076DD" w:rsidP="0042331A">
      <w:pPr>
        <w:pStyle w:val="BodyText"/>
      </w:pPr>
    </w:p>
    <w:p w14:paraId="37D3D5EF" w14:textId="77777777" w:rsidR="006E28E9" w:rsidRPr="00AB0157" w:rsidRDefault="00AF7C3D" w:rsidP="0042331A">
      <w:pPr>
        <w:pStyle w:val="BodyText"/>
      </w:pPr>
      <w:r w:rsidRPr="00AB0157">
        <w:t xml:space="preserve">CI list document must always be updated before starting to work on a new document, modifying old document, </w:t>
      </w:r>
      <w:r w:rsidR="0040138E" w:rsidRPr="00AB0157">
        <w:t xml:space="preserve">to </w:t>
      </w:r>
      <w:r w:rsidRPr="00AB0157">
        <w:t xml:space="preserve">review a </w:t>
      </w:r>
      <w:r w:rsidR="0040138E" w:rsidRPr="00AB0157">
        <w:t>Working document.</w:t>
      </w:r>
    </w:p>
    <w:p w14:paraId="54C314CE" w14:textId="77777777" w:rsidR="0040138E" w:rsidRPr="00AB0157" w:rsidRDefault="0040138E" w:rsidP="0042331A">
      <w:pPr>
        <w:pStyle w:val="BodyText"/>
      </w:pPr>
      <w:r w:rsidRPr="00AB0157">
        <w:t xml:space="preserve">A new version of a document is </w:t>
      </w:r>
      <w:r w:rsidR="00C97BEF" w:rsidRPr="00AB0157">
        <w:t xml:space="preserve">only </w:t>
      </w:r>
      <w:r w:rsidRPr="00AB0157">
        <w:t>created when these status change happened</w:t>
      </w:r>
      <w:r w:rsidR="00C97BEF" w:rsidRPr="00AB0157">
        <w:t xml:space="preserve">. </w:t>
      </w:r>
    </w:p>
    <w:p w14:paraId="5B01FAA7" w14:textId="77777777" w:rsidR="00C97BEF" w:rsidRPr="00AB0157" w:rsidRDefault="00C97BEF" w:rsidP="0042331A">
      <w:pPr>
        <w:pStyle w:val="BodyText"/>
        <w:numPr>
          <w:ilvl w:val="0"/>
          <w:numId w:val="20"/>
        </w:numPr>
      </w:pPr>
      <w:r w:rsidRPr="00AB0157">
        <w:t>No status to UNDERCHANGED</w:t>
      </w:r>
    </w:p>
    <w:p w14:paraId="75F9AE02" w14:textId="77777777" w:rsidR="00C97BEF" w:rsidRPr="00AB0157" w:rsidRDefault="0040138E" w:rsidP="0042331A">
      <w:pPr>
        <w:pStyle w:val="BodyText"/>
        <w:numPr>
          <w:ilvl w:val="0"/>
          <w:numId w:val="20"/>
        </w:numPr>
      </w:pPr>
      <w:r w:rsidRPr="00AB0157">
        <w:t xml:space="preserve">CURRENT </w:t>
      </w:r>
      <w:r w:rsidR="00C97BEF" w:rsidRPr="00AB0157">
        <w:t>to UNDERCHANGED</w:t>
      </w:r>
    </w:p>
    <w:p w14:paraId="06957EA9" w14:textId="77777777" w:rsidR="00C97BEF" w:rsidRPr="00AB0157" w:rsidRDefault="00C97BEF" w:rsidP="0042331A">
      <w:pPr>
        <w:pStyle w:val="BodyText"/>
        <w:numPr>
          <w:ilvl w:val="0"/>
          <w:numId w:val="20"/>
        </w:numPr>
      </w:pPr>
      <w:r w:rsidRPr="00AB0157">
        <w:t>REVIEWED to UNDERCHANGED</w:t>
      </w:r>
    </w:p>
    <w:p w14:paraId="3028DDA8" w14:textId="77777777" w:rsidR="00C97BEF" w:rsidRPr="00AB0157" w:rsidRDefault="00C97BEF" w:rsidP="0042331A">
      <w:pPr>
        <w:pStyle w:val="BodyText"/>
        <w:numPr>
          <w:ilvl w:val="0"/>
          <w:numId w:val="20"/>
        </w:numPr>
      </w:pPr>
      <w:r w:rsidRPr="00AB0157">
        <w:t>REVIEWED to CURRENT</w:t>
      </w:r>
    </w:p>
    <w:p w14:paraId="2ACC3BB7" w14:textId="77777777" w:rsidR="008C5D54" w:rsidRDefault="00C97BEF" w:rsidP="0042331A">
      <w:pPr>
        <w:pStyle w:val="BodyText"/>
      </w:pPr>
      <w:r w:rsidRPr="00AB0157">
        <w:t>Mainly if a document is new or modified, it is given a new version to it.</w:t>
      </w:r>
    </w:p>
    <w:p w14:paraId="781BB278" w14:textId="77777777" w:rsidR="0051290C" w:rsidRDefault="0051290C" w:rsidP="0042331A">
      <w:pPr>
        <w:pStyle w:val="BodyText"/>
        <w:rPr>
          <w:rFonts w:eastAsia="MS Mincho" w:cs="Optima-Regular"/>
          <w:lang w:eastAsia="ja-JP"/>
        </w:rPr>
      </w:pPr>
      <w:r>
        <w:rPr>
          <w:rFonts w:eastAsia="MS Mincho" w:cs="Optima-Regular"/>
          <w:lang w:eastAsia="ja-JP"/>
        </w:rPr>
        <w:t xml:space="preserve">The following diagram </w:t>
      </w:r>
      <w:r w:rsidRPr="0019489F">
        <w:rPr>
          <w:rFonts w:eastAsia="MS Mincho" w:cs="Optima-Regular"/>
          <w:lang w:eastAsia="ja-JP"/>
        </w:rPr>
        <w:t>outlines the procedure to baseline a new CI. Every CI record as explained in section</w:t>
      </w:r>
      <w:r>
        <w:rPr>
          <w:rFonts w:eastAsia="MS Mincho" w:cs="Optima-Regular"/>
          <w:lang w:eastAsia="ja-JP"/>
        </w:rPr>
        <w:t xml:space="preserve"> </w:t>
      </w:r>
      <w:r w:rsidRPr="0019489F">
        <w:rPr>
          <w:rFonts w:eastAsia="MS Mincho" w:cs="Optima-Regular"/>
          <w:lang w:eastAsia="ja-JP"/>
        </w:rPr>
        <w:t>is stored in the baselined repository by the Configuration Manager. The Configuration Manager needs the required modification privileges to perform this operation</w:t>
      </w:r>
      <w:r>
        <w:rPr>
          <w:rFonts w:eastAsia="MS Mincho" w:cs="Optima-Regular"/>
          <w:lang w:eastAsia="ja-JP"/>
        </w:rPr>
        <w:t>.</w:t>
      </w:r>
    </w:p>
    <w:p w14:paraId="599AA160" w14:textId="77777777" w:rsidR="0051290C" w:rsidRPr="00AB0157" w:rsidRDefault="0051290C" w:rsidP="0042331A">
      <w:pPr>
        <w:pStyle w:val="BodyText"/>
      </w:pPr>
      <w:r>
        <w:object w:dxaOrig="15778" w:dyaOrig="6027" w14:anchorId="441D9EE5">
          <v:shape id="_x0000_i1027" type="#_x0000_t75" style="width:453.75pt;height:173.3pt" o:ole="">
            <v:imagedata r:id="rId19" o:title=""/>
          </v:shape>
          <o:OLEObject Type="Embed" ProgID="Visio.Drawing.11" ShapeID="_x0000_i1027" DrawAspect="Content" ObjectID="_1537194002" r:id="rId20"/>
        </w:object>
      </w:r>
    </w:p>
    <w:p w14:paraId="1C2DBC6A" w14:textId="77777777" w:rsidR="00065888" w:rsidRPr="00AB0157" w:rsidRDefault="00065888" w:rsidP="00065888">
      <w:pPr>
        <w:pStyle w:val="Heading3"/>
        <w:rPr>
          <w:rFonts w:ascii="Verdana" w:hAnsi="Verdana"/>
        </w:rPr>
      </w:pPr>
      <w:bookmarkStart w:id="66" w:name="_Toc139422106"/>
      <w:bookmarkStart w:id="67" w:name="_Toc463366592"/>
      <w:r w:rsidRPr="00AB0157">
        <w:rPr>
          <w:rFonts w:ascii="Verdana" w:hAnsi="Verdana"/>
        </w:rPr>
        <w:t>Configuration Aud</w:t>
      </w:r>
      <w:smartTag w:uri="urn:schemas-microsoft-com:office:smarttags" w:element="PersonName">
        <w:r w:rsidRPr="00AB0157">
          <w:rPr>
            <w:rFonts w:ascii="Verdana" w:hAnsi="Verdana"/>
          </w:rPr>
          <w:t>it</w:t>
        </w:r>
      </w:smartTag>
      <w:r w:rsidRPr="00AB0157">
        <w:rPr>
          <w:rFonts w:ascii="Verdana" w:hAnsi="Verdana"/>
        </w:rPr>
        <w:t>s</w:t>
      </w:r>
      <w:bookmarkEnd w:id="66"/>
      <w:bookmarkEnd w:id="67"/>
      <w:r w:rsidRPr="00AB0157">
        <w:rPr>
          <w:rFonts w:ascii="Verdana" w:hAnsi="Verdana"/>
        </w:rPr>
        <w:t xml:space="preserve"> </w:t>
      </w:r>
    </w:p>
    <w:p w14:paraId="21A1EE80" w14:textId="77777777" w:rsidR="00164FBF" w:rsidRPr="00AB0157" w:rsidRDefault="00164FBF" w:rsidP="0042331A">
      <w:pPr>
        <w:pStyle w:val="BodyText"/>
      </w:pPr>
      <w:r w:rsidRPr="00AB0157">
        <w:t>CM audit is part of Mitrais Project SQA Audit.</w:t>
      </w:r>
    </w:p>
    <w:p w14:paraId="5C475C9F" w14:textId="77777777" w:rsidR="00D12948" w:rsidRPr="00AB0157" w:rsidRDefault="00A83347" w:rsidP="0042331A">
      <w:pPr>
        <w:pStyle w:val="Heading2"/>
        <w:rPr>
          <w:rFonts w:ascii="Verdana" w:hAnsi="Verdana"/>
        </w:rPr>
      </w:pPr>
      <w:bookmarkStart w:id="68" w:name="_Toc463366593"/>
      <w:r w:rsidRPr="00AB0157">
        <w:rPr>
          <w:rFonts w:ascii="Verdana" w:hAnsi="Verdana"/>
        </w:rPr>
        <w:t>Configuration Management</w:t>
      </w:r>
      <w:r w:rsidR="00D12948" w:rsidRPr="00AB0157">
        <w:rPr>
          <w:rFonts w:ascii="Verdana" w:hAnsi="Verdana"/>
        </w:rPr>
        <w:t xml:space="preserve"> </w:t>
      </w:r>
      <w:r w:rsidR="00CC55BC" w:rsidRPr="00AB0157">
        <w:rPr>
          <w:rFonts w:ascii="Verdana" w:hAnsi="Verdana"/>
        </w:rPr>
        <w:t>Process Flow</w:t>
      </w:r>
      <w:bookmarkEnd w:id="68"/>
    </w:p>
    <w:p w14:paraId="38B91B7A" w14:textId="77777777" w:rsidR="00164FBF" w:rsidRPr="00AB0157" w:rsidRDefault="00164FBF" w:rsidP="00164FBF">
      <w:pPr>
        <w:pStyle w:val="Heading3"/>
        <w:rPr>
          <w:rFonts w:ascii="Verdana" w:hAnsi="Verdana"/>
        </w:rPr>
      </w:pPr>
      <w:bookmarkStart w:id="69" w:name="_Toc463366594"/>
      <w:bookmarkEnd w:id="18"/>
      <w:bookmarkEnd w:id="19"/>
      <w:bookmarkEnd w:id="20"/>
      <w:bookmarkEnd w:id="21"/>
      <w:bookmarkEnd w:id="22"/>
      <w:r w:rsidRPr="00AB0157">
        <w:rPr>
          <w:rFonts w:ascii="Verdana" w:hAnsi="Verdana"/>
        </w:rPr>
        <w:t xml:space="preserve">New Document Creation </w:t>
      </w:r>
      <w:r w:rsidR="00CC55BC" w:rsidRPr="00AB0157">
        <w:rPr>
          <w:rFonts w:ascii="Verdana" w:hAnsi="Verdana"/>
        </w:rPr>
        <w:t>Process Flow</w:t>
      </w:r>
      <w:bookmarkEnd w:id="69"/>
    </w:p>
    <w:p w14:paraId="305FD763" w14:textId="77777777" w:rsidR="00164FBF" w:rsidRPr="00AB0157" w:rsidRDefault="00536E56" w:rsidP="0042331A">
      <w:pPr>
        <w:pStyle w:val="BodyText"/>
      </w:pPr>
      <w:r w:rsidRPr="00AB0157">
        <w:t>These are the step on how to</w:t>
      </w:r>
      <w:r w:rsidR="007C65FF" w:rsidRPr="00AB0157">
        <w:t xml:space="preserve"> create a new document</w:t>
      </w:r>
      <w:r w:rsidR="00E00839" w:rsidRPr="00AB0157">
        <w:t>.</w:t>
      </w:r>
    </w:p>
    <w:p w14:paraId="67D6B00D" w14:textId="77777777" w:rsidR="007C65FF" w:rsidRPr="00AB0157" w:rsidRDefault="007C65FF" w:rsidP="0042331A">
      <w:pPr>
        <w:pStyle w:val="BodyText"/>
        <w:numPr>
          <w:ilvl w:val="0"/>
          <w:numId w:val="21"/>
        </w:numPr>
        <w:ind w:left="709"/>
      </w:pPr>
      <w:r w:rsidRPr="00AB0157">
        <w:t>Pick a document template to use</w:t>
      </w:r>
    </w:p>
    <w:p w14:paraId="322CE0AE" w14:textId="77777777" w:rsidR="00D12948" w:rsidRPr="00AB0157" w:rsidRDefault="00D12948" w:rsidP="0042331A">
      <w:pPr>
        <w:pStyle w:val="BodyText"/>
        <w:ind w:left="709"/>
      </w:pPr>
      <w:r w:rsidRPr="00AB0157">
        <w:lastRenderedPageBreak/>
        <w:t xml:space="preserve">Pick one at </w:t>
      </w:r>
      <w:r w:rsidRPr="00AB0157">
        <w:rPr>
          <w:i/>
        </w:rPr>
        <w:t>home mitrais --&gt; Forms &amp; Stationery Templates</w:t>
      </w:r>
      <w:r w:rsidRPr="00AB0157">
        <w:t xml:space="preserve">. Usually we will use </w:t>
      </w:r>
      <w:r w:rsidRPr="00AB0157">
        <w:rPr>
          <w:i/>
        </w:rPr>
        <w:t>Stationary templates --&gt; Mitrais Standard SWD Documentation Template</w:t>
      </w:r>
      <w:r w:rsidRPr="00AB0157">
        <w:t>.</w:t>
      </w:r>
    </w:p>
    <w:p w14:paraId="7EB433A5" w14:textId="77777777" w:rsidR="00D12948" w:rsidRPr="00AB0157" w:rsidRDefault="00D12948" w:rsidP="0042331A">
      <w:pPr>
        <w:pStyle w:val="BodyText"/>
        <w:ind w:left="709"/>
      </w:pPr>
      <w:r w:rsidRPr="00AB0157">
        <w:t xml:space="preserve">Please be aware that those templates has extension </w:t>
      </w:r>
      <w:r w:rsidRPr="00AB0157">
        <w:rPr>
          <w:i/>
        </w:rPr>
        <w:t>*.dotx</w:t>
      </w:r>
      <w:r w:rsidRPr="00AB0157">
        <w:t xml:space="preserve">. So please save it to a </w:t>
      </w:r>
      <w:r w:rsidRPr="00AB0157">
        <w:rPr>
          <w:i/>
        </w:rPr>
        <w:t>*.docx</w:t>
      </w:r>
      <w:r w:rsidRPr="00AB0157">
        <w:t xml:space="preserve"> document first before continue to the next step.</w:t>
      </w:r>
    </w:p>
    <w:p w14:paraId="622E493C" w14:textId="77777777" w:rsidR="007C65FF" w:rsidRPr="00AB0157" w:rsidRDefault="00D12948" w:rsidP="0042331A">
      <w:pPr>
        <w:pStyle w:val="BodyText"/>
        <w:numPr>
          <w:ilvl w:val="0"/>
          <w:numId w:val="21"/>
        </w:numPr>
        <w:ind w:left="709"/>
      </w:pPr>
      <w:r w:rsidRPr="00AB0157">
        <w:t xml:space="preserve">Place the document into respective project </w:t>
      </w:r>
      <w:r w:rsidR="00A83347" w:rsidRPr="00AB0157">
        <w:t>folders/directories</w:t>
      </w:r>
    </w:p>
    <w:p w14:paraId="24BC6C39" w14:textId="77777777" w:rsidR="00A83347" w:rsidRPr="00AB0157" w:rsidRDefault="00D12948" w:rsidP="0042331A">
      <w:pPr>
        <w:pStyle w:val="BodyText"/>
        <w:ind w:left="709"/>
      </w:pPr>
      <w:r w:rsidRPr="00AB0157">
        <w:t xml:space="preserve">See </w:t>
      </w:r>
      <w:hyperlink w:anchor="_Repository_Structure" w:history="1">
        <w:r w:rsidRPr="00AB0157">
          <w:rPr>
            <w:rStyle w:val="Hyperlink"/>
          </w:rPr>
          <w:t>2.1.4 section</w:t>
        </w:r>
      </w:hyperlink>
      <w:r w:rsidRPr="00AB0157">
        <w:t xml:space="preserve"> about the</w:t>
      </w:r>
      <w:r w:rsidR="00A83347" w:rsidRPr="00AB0157">
        <w:t xml:space="preserve"> list of</w:t>
      </w:r>
      <w:r w:rsidRPr="00AB0157">
        <w:t xml:space="preserve"> project </w:t>
      </w:r>
      <w:r w:rsidR="00A83347" w:rsidRPr="00AB0157">
        <w:t xml:space="preserve">directories. Put the document to the right place, and since the document is being worked on, place it in Working </w:t>
      </w:r>
      <w:r w:rsidR="00BB5A42" w:rsidRPr="00AB0157">
        <w:t>folder</w:t>
      </w:r>
      <w:r w:rsidR="00A83347" w:rsidRPr="00AB0157">
        <w:t>.</w:t>
      </w:r>
      <w:r w:rsidR="009F19DA" w:rsidRPr="00AB0157">
        <w:t xml:space="preserve"> Always working a document on its respective Working </w:t>
      </w:r>
      <w:r w:rsidR="00BB5A42" w:rsidRPr="00AB0157">
        <w:t>folder</w:t>
      </w:r>
      <w:r w:rsidR="009F19DA" w:rsidRPr="00AB0157">
        <w:t xml:space="preserve">, see Section </w:t>
      </w:r>
      <w:hyperlink w:anchor="_Repository_Structure" w:history="1">
        <w:r w:rsidR="009F19DA" w:rsidRPr="00AB0157">
          <w:rPr>
            <w:rStyle w:val="Hyperlink"/>
          </w:rPr>
          <w:t>2.1.4 section</w:t>
        </w:r>
      </w:hyperlink>
      <w:r w:rsidR="009F19DA" w:rsidRPr="00AB0157">
        <w:t>.</w:t>
      </w:r>
    </w:p>
    <w:p w14:paraId="6B908FFC" w14:textId="77777777" w:rsidR="00D12948" w:rsidRPr="00AB0157" w:rsidRDefault="009F19DA" w:rsidP="0042331A">
      <w:pPr>
        <w:pStyle w:val="BodyText"/>
        <w:numPr>
          <w:ilvl w:val="0"/>
          <w:numId w:val="21"/>
        </w:numPr>
        <w:ind w:left="709"/>
      </w:pPr>
      <w:r w:rsidRPr="00AB0157">
        <w:t>Give name to the document</w:t>
      </w:r>
    </w:p>
    <w:p w14:paraId="23F0A91D" w14:textId="77777777" w:rsidR="009F19DA" w:rsidRPr="00AB0157" w:rsidRDefault="009F19DA" w:rsidP="0042331A">
      <w:pPr>
        <w:pStyle w:val="BodyText"/>
        <w:ind w:left="709"/>
      </w:pPr>
      <w:r w:rsidRPr="00AB0157">
        <w:t xml:space="preserve">See </w:t>
      </w:r>
      <w:hyperlink w:anchor="_Naming_and_Versioning" w:history="1">
        <w:r w:rsidRPr="00AB0157">
          <w:rPr>
            <w:rStyle w:val="Hyperlink"/>
          </w:rPr>
          <w:t>2.1.1 section</w:t>
        </w:r>
      </w:hyperlink>
      <w:r w:rsidRPr="00AB0157">
        <w:t xml:space="preserve"> about document naming convention.</w:t>
      </w:r>
    </w:p>
    <w:p w14:paraId="62948D08" w14:textId="77777777" w:rsidR="00DE72F7" w:rsidRPr="00AB0157" w:rsidRDefault="00DE72F7" w:rsidP="00DE72F7">
      <w:pPr>
        <w:pStyle w:val="BodyText"/>
        <w:numPr>
          <w:ilvl w:val="0"/>
          <w:numId w:val="21"/>
        </w:numPr>
        <w:ind w:left="709"/>
      </w:pPr>
      <w:r w:rsidRPr="00AB0157">
        <w:t>Update CI List</w:t>
      </w:r>
    </w:p>
    <w:p w14:paraId="77F36164" w14:textId="77777777" w:rsidR="00DE72F7" w:rsidRPr="00AB0157" w:rsidRDefault="00DE72F7" w:rsidP="00DE72F7">
      <w:pPr>
        <w:pStyle w:val="BodyText"/>
        <w:ind w:left="709"/>
      </w:pPr>
      <w:r w:rsidRPr="00AB0157">
        <w:t xml:space="preserve">See </w:t>
      </w:r>
      <w:hyperlink w:anchor="_Management_of_Configuration" w:history="1">
        <w:r w:rsidRPr="00AB0157">
          <w:rPr>
            <w:rStyle w:val="Hyperlink"/>
          </w:rPr>
          <w:t>2.3.1 section</w:t>
        </w:r>
      </w:hyperlink>
      <w:r w:rsidRPr="00AB0157">
        <w:t xml:space="preserve"> about CI List. Create a new record there about the document. </w:t>
      </w:r>
    </w:p>
    <w:p w14:paraId="4EEC3256" w14:textId="77777777" w:rsidR="00DE72F7" w:rsidRPr="00AB0157" w:rsidRDefault="00DE72F7" w:rsidP="00DE72F7">
      <w:pPr>
        <w:pStyle w:val="BodyText"/>
        <w:ind w:left="709"/>
        <w:rPr>
          <w:i/>
        </w:rPr>
      </w:pPr>
      <w:r w:rsidRPr="00AB0157">
        <w:rPr>
          <w:i/>
        </w:rPr>
        <w:t>Note: please do not forget to update the hyperlink of the Path document. When people clicking the link, it is expected to open the document.</w:t>
      </w:r>
    </w:p>
    <w:p w14:paraId="5653F491" w14:textId="77777777" w:rsidR="00DE72F7" w:rsidRPr="00AB0157" w:rsidRDefault="00DE72F7" w:rsidP="00DE72F7">
      <w:pPr>
        <w:pStyle w:val="BodyText"/>
        <w:ind w:left="709"/>
        <w:rPr>
          <w:i/>
        </w:rPr>
      </w:pPr>
      <w:r w:rsidRPr="00AB0157">
        <w:rPr>
          <w:i/>
        </w:rPr>
        <w:t xml:space="preserve">Another Note: please do not forget to update the </w:t>
      </w:r>
      <w:r w:rsidRPr="00AB0157">
        <w:rPr>
          <w:b/>
          <w:i/>
        </w:rPr>
        <w:t>Last updated</w:t>
      </w:r>
      <w:r w:rsidRPr="00AB0157">
        <w:rPr>
          <w:i/>
        </w:rPr>
        <w:t xml:space="preserve"> time and </w:t>
      </w:r>
      <w:r w:rsidRPr="00AB0157">
        <w:rPr>
          <w:b/>
          <w:i/>
        </w:rPr>
        <w:t>by</w:t>
      </w:r>
      <w:r w:rsidRPr="00AB0157">
        <w:rPr>
          <w:i/>
        </w:rPr>
        <w:t xml:space="preserve"> at the top.</w:t>
      </w:r>
    </w:p>
    <w:p w14:paraId="6DDA4B05" w14:textId="77777777" w:rsidR="009F19DA" w:rsidRPr="00AB0157" w:rsidRDefault="009F19DA" w:rsidP="0042331A">
      <w:pPr>
        <w:pStyle w:val="BodyText"/>
        <w:numPr>
          <w:ilvl w:val="0"/>
          <w:numId w:val="21"/>
        </w:numPr>
        <w:ind w:left="709"/>
      </w:pPr>
      <w:r w:rsidRPr="00AB0157">
        <w:t>Open the document, and then turn Track Changes on</w:t>
      </w:r>
    </w:p>
    <w:p w14:paraId="6A7CF1AE" w14:textId="77777777" w:rsidR="009F19DA" w:rsidRPr="00AB0157" w:rsidRDefault="009F19DA" w:rsidP="0042331A">
      <w:pPr>
        <w:pStyle w:val="BodyText"/>
        <w:ind w:left="709"/>
      </w:pPr>
      <w:r w:rsidRPr="00AB0157">
        <w:t xml:space="preserve">Go to </w:t>
      </w:r>
      <w:r w:rsidRPr="00AB0157">
        <w:rPr>
          <w:i/>
        </w:rPr>
        <w:t>Ribbon --&gt; Review --&gt; Track Changes</w:t>
      </w:r>
      <w:r w:rsidRPr="00AB0157">
        <w:t>. This is to ease the reviewer to review the document later.</w:t>
      </w:r>
    </w:p>
    <w:p w14:paraId="56508B95" w14:textId="77777777" w:rsidR="009F19DA" w:rsidRPr="00AB0157" w:rsidRDefault="009F19DA" w:rsidP="0042331A">
      <w:pPr>
        <w:pStyle w:val="BodyText"/>
        <w:ind w:left="709"/>
      </w:pPr>
      <w:r w:rsidRPr="00AB0157">
        <w:rPr>
          <w:i/>
        </w:rPr>
        <w:t>Note: Track Changes settings is as per document, not per Office Word application. So please make sure it is turned on before making any changes.</w:t>
      </w:r>
    </w:p>
    <w:p w14:paraId="6B07B821" w14:textId="77777777" w:rsidR="009F19DA" w:rsidRPr="00AB0157" w:rsidRDefault="00DE72F7" w:rsidP="0042331A">
      <w:pPr>
        <w:pStyle w:val="BodyText"/>
        <w:numPr>
          <w:ilvl w:val="0"/>
          <w:numId w:val="21"/>
        </w:numPr>
        <w:ind w:left="709"/>
      </w:pPr>
      <w:r w:rsidRPr="00AB0157">
        <w:t>Start working on the document</w:t>
      </w:r>
    </w:p>
    <w:p w14:paraId="222FC480" w14:textId="77777777" w:rsidR="001132EA" w:rsidRPr="00AB0157" w:rsidRDefault="00E00839" w:rsidP="0042331A">
      <w:pPr>
        <w:pStyle w:val="BodyText"/>
        <w:numPr>
          <w:ilvl w:val="0"/>
          <w:numId w:val="21"/>
        </w:numPr>
        <w:ind w:left="709"/>
      </w:pPr>
      <w:r w:rsidRPr="00AB0157">
        <w:t>Once done, notify CM Manager for review</w:t>
      </w:r>
    </w:p>
    <w:p w14:paraId="1D921561" w14:textId="77777777" w:rsidR="00E00839" w:rsidRPr="00AB0157" w:rsidRDefault="00164FBF" w:rsidP="00164FBF">
      <w:pPr>
        <w:pStyle w:val="Heading3"/>
        <w:rPr>
          <w:rFonts w:ascii="Verdana" w:hAnsi="Verdana"/>
        </w:rPr>
      </w:pPr>
      <w:bookmarkStart w:id="70" w:name="_Toc463366595"/>
      <w:r w:rsidRPr="00AB0157">
        <w:rPr>
          <w:rFonts w:ascii="Verdana" w:hAnsi="Verdana"/>
        </w:rPr>
        <w:t xml:space="preserve">Document </w:t>
      </w:r>
      <w:r w:rsidR="00E00839" w:rsidRPr="00AB0157">
        <w:rPr>
          <w:rFonts w:ascii="Verdana" w:hAnsi="Verdana"/>
        </w:rPr>
        <w:t>Update</w:t>
      </w:r>
      <w:r w:rsidRPr="00AB0157">
        <w:rPr>
          <w:rFonts w:ascii="Verdana" w:hAnsi="Verdana"/>
        </w:rPr>
        <w:t xml:space="preserve"> </w:t>
      </w:r>
      <w:r w:rsidR="00CC55BC" w:rsidRPr="00AB0157">
        <w:rPr>
          <w:rFonts w:ascii="Verdana" w:hAnsi="Verdana"/>
        </w:rPr>
        <w:t xml:space="preserve">Process </w:t>
      </w:r>
      <w:r w:rsidRPr="00AB0157">
        <w:rPr>
          <w:rFonts w:ascii="Verdana" w:hAnsi="Verdana"/>
        </w:rPr>
        <w:t>Flow</w:t>
      </w:r>
      <w:bookmarkEnd w:id="70"/>
    </w:p>
    <w:p w14:paraId="084AEA88" w14:textId="77777777" w:rsidR="00E00839" w:rsidRPr="00AB0157" w:rsidRDefault="00E00839" w:rsidP="0042331A">
      <w:pPr>
        <w:pStyle w:val="BodyText"/>
      </w:pPr>
      <w:r w:rsidRPr="00AB0157">
        <w:t>These are the step on how to update a document.</w:t>
      </w:r>
    </w:p>
    <w:p w14:paraId="3D14110A" w14:textId="77777777" w:rsidR="00E00839" w:rsidRPr="00AB0157" w:rsidRDefault="00E00839" w:rsidP="0042331A">
      <w:pPr>
        <w:pStyle w:val="BodyText"/>
        <w:numPr>
          <w:ilvl w:val="0"/>
          <w:numId w:val="22"/>
        </w:numPr>
        <w:ind w:left="709"/>
      </w:pPr>
      <w:r w:rsidRPr="00AB0157">
        <w:t>Find out the latest version of the document in CI List</w:t>
      </w:r>
    </w:p>
    <w:p w14:paraId="45DE77DC" w14:textId="77777777" w:rsidR="00E00839" w:rsidRPr="00AB0157" w:rsidRDefault="00E00839" w:rsidP="0042331A">
      <w:pPr>
        <w:pStyle w:val="BodyText"/>
        <w:ind w:left="709"/>
      </w:pPr>
      <w:r w:rsidRPr="00AB0157">
        <w:t xml:space="preserve">Please find </w:t>
      </w:r>
      <w:r w:rsidRPr="00AB0157">
        <w:rPr>
          <w:b/>
        </w:rPr>
        <w:t>the latest version</w:t>
      </w:r>
      <w:r w:rsidR="0065353F" w:rsidRPr="00AB0157">
        <w:t xml:space="preserve">, </w:t>
      </w:r>
      <w:r w:rsidRPr="00AB0157">
        <w:t xml:space="preserve">not </w:t>
      </w:r>
      <w:r w:rsidR="0065353F" w:rsidRPr="00AB0157">
        <w:t xml:space="preserve">the CURRENT </w:t>
      </w:r>
      <w:r w:rsidRPr="00AB0157">
        <w:t xml:space="preserve">one. Someone might already has started updating the document. See </w:t>
      </w:r>
      <w:hyperlink w:anchor="_Management_of_Configuration" w:history="1">
        <w:r w:rsidRPr="00AB0157">
          <w:rPr>
            <w:rStyle w:val="Hyperlink"/>
          </w:rPr>
          <w:t>2.3.1 section</w:t>
        </w:r>
      </w:hyperlink>
      <w:r w:rsidRPr="00AB0157">
        <w:t xml:space="preserve"> about CI List.</w:t>
      </w:r>
    </w:p>
    <w:p w14:paraId="02A91ADA" w14:textId="77777777" w:rsidR="00113C4B" w:rsidRPr="00AB0157" w:rsidRDefault="00113C4B" w:rsidP="0042331A">
      <w:pPr>
        <w:pStyle w:val="BodyText"/>
        <w:ind w:left="709"/>
      </w:pPr>
      <w:r w:rsidRPr="00AB0157">
        <w:rPr>
          <w:i/>
        </w:rPr>
        <w:t xml:space="preserve">For example: the latest version is </w:t>
      </w:r>
      <w:r w:rsidR="006677C5">
        <w:rPr>
          <w:i/>
        </w:rPr>
        <w:t>SCMBlog</w:t>
      </w:r>
      <w:r w:rsidRPr="00AB0157">
        <w:rPr>
          <w:i/>
        </w:rPr>
        <w:t>_SCM</w:t>
      </w:r>
      <w:r w:rsidR="006677C5">
        <w:rPr>
          <w:i/>
        </w:rPr>
        <w:t xml:space="preserve"> </w:t>
      </w:r>
      <w:r w:rsidRPr="00AB0157">
        <w:rPr>
          <w:i/>
        </w:rPr>
        <w:t>Plan_v1.0.docx</w:t>
      </w:r>
      <w:r w:rsidR="003446F4" w:rsidRPr="00AB0157">
        <w:rPr>
          <w:i/>
        </w:rPr>
        <w:t xml:space="preserve"> in Baseline</w:t>
      </w:r>
      <w:r w:rsidRPr="00AB0157">
        <w:rPr>
          <w:i/>
        </w:rPr>
        <w:t>, status CURRENT</w:t>
      </w:r>
    </w:p>
    <w:p w14:paraId="2C77CE33" w14:textId="77777777" w:rsidR="00E00839" w:rsidRPr="00AB0157" w:rsidRDefault="0065353F" w:rsidP="0042331A">
      <w:pPr>
        <w:pStyle w:val="BodyText"/>
        <w:numPr>
          <w:ilvl w:val="0"/>
          <w:numId w:val="22"/>
        </w:numPr>
        <w:ind w:left="709"/>
      </w:pPr>
      <w:r w:rsidRPr="00AB0157">
        <w:t xml:space="preserve">Create a copy of the latest document in the </w:t>
      </w:r>
      <w:r w:rsidR="00113C4B" w:rsidRPr="00AB0157">
        <w:t xml:space="preserve">Working folder, </w:t>
      </w:r>
      <w:r w:rsidRPr="00AB0157">
        <w:t>and then increase the version</w:t>
      </w:r>
    </w:p>
    <w:p w14:paraId="0B2E4C6E" w14:textId="77777777" w:rsidR="00D51E47" w:rsidRPr="00AB0157" w:rsidRDefault="00113C4B" w:rsidP="0042331A">
      <w:pPr>
        <w:pStyle w:val="BodyText"/>
        <w:ind w:left="709"/>
      </w:pPr>
      <w:r w:rsidRPr="00AB0157">
        <w:t>Always create a copy of a document if the version is increased.</w:t>
      </w:r>
    </w:p>
    <w:p w14:paraId="0A36D089" w14:textId="77777777" w:rsidR="003446F4" w:rsidRPr="00AB0157" w:rsidRDefault="003446F4" w:rsidP="0042331A">
      <w:pPr>
        <w:pStyle w:val="BodyText"/>
        <w:ind w:left="709"/>
      </w:pPr>
      <w:r w:rsidRPr="00AB0157">
        <w:rPr>
          <w:i/>
        </w:rPr>
        <w:t xml:space="preserve">For example: so now there are two documents, </w:t>
      </w:r>
      <w:r w:rsidR="006677C5">
        <w:rPr>
          <w:i/>
        </w:rPr>
        <w:t>SCMBlog</w:t>
      </w:r>
      <w:r w:rsidRPr="00AB0157">
        <w:rPr>
          <w:i/>
        </w:rPr>
        <w:t>_SCM</w:t>
      </w:r>
      <w:r w:rsidR="006677C5">
        <w:rPr>
          <w:i/>
        </w:rPr>
        <w:t xml:space="preserve"> </w:t>
      </w:r>
      <w:r w:rsidRPr="00AB0157">
        <w:rPr>
          <w:i/>
        </w:rPr>
        <w:t xml:space="preserve">Plan_v1.0.docx in Baseline and </w:t>
      </w:r>
      <w:r w:rsidR="006677C5">
        <w:rPr>
          <w:i/>
        </w:rPr>
        <w:t>SCMBlog</w:t>
      </w:r>
      <w:r w:rsidRPr="00AB0157">
        <w:rPr>
          <w:i/>
        </w:rPr>
        <w:t>_SCM</w:t>
      </w:r>
      <w:r w:rsidR="006677C5">
        <w:rPr>
          <w:i/>
        </w:rPr>
        <w:t xml:space="preserve"> </w:t>
      </w:r>
      <w:r w:rsidRPr="00AB0157">
        <w:rPr>
          <w:i/>
        </w:rPr>
        <w:t>Plan_v1.1.docx in Working</w:t>
      </w:r>
    </w:p>
    <w:p w14:paraId="73EAD090" w14:textId="77777777" w:rsidR="0065353F" w:rsidRPr="00AB0157" w:rsidRDefault="00EA42FA" w:rsidP="0042331A">
      <w:pPr>
        <w:pStyle w:val="BodyText"/>
        <w:numPr>
          <w:ilvl w:val="0"/>
          <w:numId w:val="22"/>
        </w:numPr>
        <w:ind w:left="709"/>
      </w:pPr>
      <w:r w:rsidRPr="00AB0157">
        <w:t>If the old document is not needed anymore move it to Archive folder</w:t>
      </w:r>
    </w:p>
    <w:p w14:paraId="12501861" w14:textId="77777777" w:rsidR="00EA42FA" w:rsidRPr="00AB0157" w:rsidRDefault="00EA42FA" w:rsidP="0042331A">
      <w:pPr>
        <w:pStyle w:val="BodyText"/>
        <w:ind w:left="709"/>
      </w:pPr>
      <w:r w:rsidRPr="00AB0157">
        <w:t xml:space="preserve">A document is still needed if </w:t>
      </w:r>
      <w:r w:rsidR="00811470" w:rsidRPr="00AB0157">
        <w:t xml:space="preserve">it is still in Baseline. Only CM Manager release a document to Baseline. So if the old document is a Baseline document, </w:t>
      </w:r>
      <w:r w:rsidR="00811470" w:rsidRPr="00AB0157">
        <w:rPr>
          <w:b/>
        </w:rPr>
        <w:t>do not</w:t>
      </w:r>
      <w:r w:rsidR="00811470" w:rsidRPr="00AB0157">
        <w:t xml:space="preserve"> </w:t>
      </w:r>
      <w:r w:rsidR="00811470" w:rsidRPr="00AB0157">
        <w:rPr>
          <w:b/>
        </w:rPr>
        <w:t>move</w:t>
      </w:r>
      <w:r w:rsidR="00811470" w:rsidRPr="00AB0157">
        <w:t xml:space="preserve"> it to Archive.</w:t>
      </w:r>
    </w:p>
    <w:p w14:paraId="25C402A7" w14:textId="77777777" w:rsidR="00113C4B" w:rsidRPr="00AB0157" w:rsidRDefault="00811470" w:rsidP="0042331A">
      <w:pPr>
        <w:pStyle w:val="BodyText"/>
        <w:ind w:left="709"/>
      </w:pPr>
      <w:r w:rsidRPr="00AB0157">
        <w:t xml:space="preserve">It is different, however, if the old document is from Working folder: </w:t>
      </w:r>
      <w:r w:rsidRPr="00AB0157">
        <w:rPr>
          <w:b/>
        </w:rPr>
        <w:t>Move</w:t>
      </w:r>
      <w:r w:rsidRPr="00AB0157">
        <w:t xml:space="preserve"> the old document to Archive.</w:t>
      </w:r>
    </w:p>
    <w:p w14:paraId="6BA68A18" w14:textId="77777777" w:rsidR="00811470" w:rsidRPr="00AB0157" w:rsidRDefault="00811470" w:rsidP="0042331A">
      <w:pPr>
        <w:pStyle w:val="BodyText"/>
        <w:ind w:left="709"/>
        <w:rPr>
          <w:i/>
        </w:rPr>
      </w:pPr>
      <w:r w:rsidRPr="00AB0157">
        <w:rPr>
          <w:i/>
        </w:rPr>
        <w:t xml:space="preserve">For example: </w:t>
      </w:r>
      <w:r w:rsidR="006677C5">
        <w:rPr>
          <w:i/>
        </w:rPr>
        <w:t>SCMBlog</w:t>
      </w:r>
      <w:r w:rsidRPr="00AB0157">
        <w:rPr>
          <w:i/>
        </w:rPr>
        <w:t>_SCM</w:t>
      </w:r>
      <w:r w:rsidR="006677C5">
        <w:rPr>
          <w:i/>
        </w:rPr>
        <w:t xml:space="preserve"> </w:t>
      </w:r>
      <w:r w:rsidRPr="00AB0157">
        <w:rPr>
          <w:i/>
        </w:rPr>
        <w:t>Plan_v1.0.docx is in Baseline, so do not move it to Archive.</w:t>
      </w:r>
    </w:p>
    <w:p w14:paraId="6F0CBB38" w14:textId="77777777" w:rsidR="00811470" w:rsidRPr="00AB0157" w:rsidRDefault="00811470" w:rsidP="0042331A">
      <w:pPr>
        <w:pStyle w:val="BodyText"/>
        <w:ind w:left="709"/>
      </w:pPr>
      <w:r w:rsidRPr="00AB0157">
        <w:rPr>
          <w:i/>
        </w:rPr>
        <w:lastRenderedPageBreak/>
        <w:t xml:space="preserve">Another example: </w:t>
      </w:r>
      <w:r w:rsidR="006677C5">
        <w:rPr>
          <w:i/>
        </w:rPr>
        <w:t>SCMBlog_</w:t>
      </w:r>
      <w:r w:rsidRPr="00AB0157">
        <w:rPr>
          <w:i/>
        </w:rPr>
        <w:t xml:space="preserve">XXX_v0.1.docx is in Working folder. Somehow the previous author cannot continue the documenting work, so they passed it to someone else. Thus the new version now is </w:t>
      </w:r>
      <w:r w:rsidR="006677C5">
        <w:rPr>
          <w:i/>
        </w:rPr>
        <w:t>SCMBlog</w:t>
      </w:r>
      <w:r w:rsidRPr="00AB0157">
        <w:rPr>
          <w:i/>
        </w:rPr>
        <w:t xml:space="preserve">_XXX_v0.2.docx and so the old document </w:t>
      </w:r>
      <w:r w:rsidR="006677C5">
        <w:rPr>
          <w:i/>
        </w:rPr>
        <w:t>SCMBlog</w:t>
      </w:r>
      <w:r w:rsidRPr="00AB0157">
        <w:rPr>
          <w:i/>
        </w:rPr>
        <w:t>_XXX_v0.1.docx is moved to Archive folder.</w:t>
      </w:r>
    </w:p>
    <w:p w14:paraId="567740F6" w14:textId="77777777" w:rsidR="00DE72F7" w:rsidRPr="00AB0157" w:rsidRDefault="00113C4B" w:rsidP="0042331A">
      <w:pPr>
        <w:pStyle w:val="BodyText"/>
        <w:numPr>
          <w:ilvl w:val="0"/>
          <w:numId w:val="22"/>
        </w:numPr>
        <w:ind w:left="709"/>
      </w:pPr>
      <w:r w:rsidRPr="00AB0157">
        <w:t xml:space="preserve">Update CI List according to current </w:t>
      </w:r>
      <w:r w:rsidR="001A7BBE" w:rsidRPr="00AB0157">
        <w:t>status</w:t>
      </w:r>
    </w:p>
    <w:p w14:paraId="380413AE" w14:textId="77777777" w:rsidR="00113C4B" w:rsidRPr="00AB0157" w:rsidRDefault="00DE72F7" w:rsidP="0042331A">
      <w:pPr>
        <w:pStyle w:val="BodyText"/>
        <w:ind w:left="709"/>
      </w:pPr>
      <w:r w:rsidRPr="00AB0157">
        <w:t xml:space="preserve">Change status or add a new record depends on what has been done.  </w:t>
      </w:r>
      <w:r w:rsidR="00CC55BC" w:rsidRPr="00AB0157">
        <w:t xml:space="preserve">See </w:t>
      </w:r>
      <w:hyperlink w:anchor="_Management_of_Configuration" w:history="1">
        <w:r w:rsidR="00CC55BC" w:rsidRPr="00AB0157">
          <w:rPr>
            <w:rStyle w:val="Hyperlink"/>
          </w:rPr>
          <w:t>2.3.1 section</w:t>
        </w:r>
      </w:hyperlink>
      <w:r w:rsidR="00CC55BC" w:rsidRPr="00AB0157">
        <w:t xml:space="preserve"> about CI List. In short, adding new record is done if there is new version of the document.</w:t>
      </w:r>
    </w:p>
    <w:p w14:paraId="0F73CCC9" w14:textId="77777777" w:rsidR="00DE72F7" w:rsidRPr="00AB0157" w:rsidRDefault="00DE72F7" w:rsidP="00DE72F7">
      <w:pPr>
        <w:pStyle w:val="BodyText"/>
        <w:ind w:left="709"/>
        <w:rPr>
          <w:i/>
        </w:rPr>
      </w:pPr>
      <w:r w:rsidRPr="00AB0157">
        <w:rPr>
          <w:i/>
        </w:rPr>
        <w:t>Note: please do not forget to update the hyperlink of the Path document. When people clicking the link, it is expected to open the document.</w:t>
      </w:r>
    </w:p>
    <w:p w14:paraId="6883F4F0" w14:textId="77777777" w:rsidR="00DE72F7" w:rsidRPr="00AB0157" w:rsidRDefault="00DE72F7" w:rsidP="0042331A">
      <w:pPr>
        <w:pStyle w:val="BodyText"/>
        <w:ind w:left="709"/>
      </w:pPr>
      <w:r w:rsidRPr="00AB0157">
        <w:rPr>
          <w:i/>
        </w:rPr>
        <w:t xml:space="preserve">Another Note: please do not forget to update the </w:t>
      </w:r>
      <w:r w:rsidRPr="00AB0157">
        <w:rPr>
          <w:b/>
          <w:i/>
        </w:rPr>
        <w:t>Last updated</w:t>
      </w:r>
      <w:r w:rsidRPr="00AB0157">
        <w:rPr>
          <w:i/>
        </w:rPr>
        <w:t xml:space="preserve"> time and </w:t>
      </w:r>
      <w:r w:rsidRPr="00AB0157">
        <w:rPr>
          <w:b/>
          <w:i/>
        </w:rPr>
        <w:t>by</w:t>
      </w:r>
      <w:r w:rsidRPr="00AB0157">
        <w:rPr>
          <w:i/>
        </w:rPr>
        <w:t xml:space="preserve"> at the top.</w:t>
      </w:r>
    </w:p>
    <w:p w14:paraId="295884B0" w14:textId="77777777" w:rsidR="00113C4B" w:rsidRPr="00AB0157" w:rsidRDefault="00DE72F7" w:rsidP="0042331A">
      <w:pPr>
        <w:pStyle w:val="BodyText"/>
        <w:numPr>
          <w:ilvl w:val="0"/>
          <w:numId w:val="22"/>
        </w:numPr>
        <w:ind w:left="709"/>
      </w:pPr>
      <w:r w:rsidRPr="00AB0157">
        <w:t>Open the document, and check Track Changes turned on</w:t>
      </w:r>
    </w:p>
    <w:p w14:paraId="43E72430" w14:textId="77777777" w:rsidR="00DE72F7" w:rsidRPr="00AB0157" w:rsidRDefault="00DE72F7" w:rsidP="0042331A">
      <w:pPr>
        <w:pStyle w:val="BodyText"/>
        <w:ind w:left="709"/>
      </w:pPr>
      <w:r w:rsidRPr="00AB0157">
        <w:t xml:space="preserve">Please make sure Track Changes turned on. Go to </w:t>
      </w:r>
      <w:r w:rsidRPr="00AB0157">
        <w:rPr>
          <w:i/>
        </w:rPr>
        <w:t>Ribbon --&gt; Review --&gt; Track Changes</w:t>
      </w:r>
      <w:r w:rsidRPr="00AB0157">
        <w:t>. This is to ease the reviewer to review the document later.</w:t>
      </w:r>
    </w:p>
    <w:p w14:paraId="15640D85" w14:textId="77777777" w:rsidR="002D4913" w:rsidRPr="00AB0157" w:rsidRDefault="002D4913" w:rsidP="0042331A">
      <w:pPr>
        <w:pStyle w:val="BodyText"/>
        <w:ind w:left="709"/>
      </w:pPr>
      <w:r w:rsidRPr="00AB0157">
        <w:rPr>
          <w:i/>
        </w:rPr>
        <w:t>Note: Track Changes settings is as per document, not per Office Word application. So please make sure it is turned on before making any changes.</w:t>
      </w:r>
    </w:p>
    <w:p w14:paraId="3A67771E" w14:textId="77777777" w:rsidR="00DE72F7" w:rsidRPr="00AB0157" w:rsidRDefault="00DE72F7" w:rsidP="0042331A">
      <w:pPr>
        <w:pStyle w:val="BodyText"/>
        <w:numPr>
          <w:ilvl w:val="0"/>
          <w:numId w:val="22"/>
        </w:numPr>
        <w:ind w:left="709"/>
      </w:pPr>
      <w:r w:rsidRPr="00AB0157">
        <w:t>Start working on the document</w:t>
      </w:r>
    </w:p>
    <w:p w14:paraId="2E517E89" w14:textId="77777777" w:rsidR="002D4913" w:rsidRPr="00AB0157" w:rsidRDefault="002D4913" w:rsidP="0042331A">
      <w:pPr>
        <w:pStyle w:val="BodyText"/>
        <w:ind w:left="709"/>
      </w:pPr>
      <w:r w:rsidRPr="00AB0157">
        <w:t>Better to fix Review defect first if any, then adding another things</w:t>
      </w:r>
      <w:r w:rsidR="001A7BBE" w:rsidRPr="00AB0157">
        <w:t>.</w:t>
      </w:r>
    </w:p>
    <w:p w14:paraId="07700FEF" w14:textId="77777777" w:rsidR="00DE72F7" w:rsidRPr="00AB0157" w:rsidRDefault="00DE72F7" w:rsidP="0042331A">
      <w:pPr>
        <w:pStyle w:val="BodyText"/>
        <w:numPr>
          <w:ilvl w:val="0"/>
          <w:numId w:val="22"/>
        </w:numPr>
        <w:ind w:left="709"/>
      </w:pPr>
      <w:r w:rsidRPr="00AB0157">
        <w:t>Once done, notify CM Manager for review</w:t>
      </w:r>
    </w:p>
    <w:p w14:paraId="71200635" w14:textId="77777777" w:rsidR="00E00839" w:rsidRPr="00AB0157" w:rsidRDefault="00E00F59" w:rsidP="00164FBF">
      <w:pPr>
        <w:pStyle w:val="Heading3"/>
        <w:rPr>
          <w:rFonts w:ascii="Verdana" w:hAnsi="Verdana"/>
        </w:rPr>
      </w:pPr>
      <w:bookmarkStart w:id="71" w:name="_Toc463366596"/>
      <w:r w:rsidRPr="00AB0157">
        <w:rPr>
          <w:rFonts w:ascii="Verdana" w:hAnsi="Verdana"/>
        </w:rPr>
        <w:t>Document Review and Release Baseline</w:t>
      </w:r>
      <w:r w:rsidR="00CC55BC" w:rsidRPr="00AB0157">
        <w:rPr>
          <w:rFonts w:ascii="Verdana" w:hAnsi="Verdana"/>
        </w:rPr>
        <w:t xml:space="preserve"> Process</w:t>
      </w:r>
      <w:r w:rsidRPr="00AB0157">
        <w:rPr>
          <w:rFonts w:ascii="Verdana" w:hAnsi="Verdana"/>
        </w:rPr>
        <w:t xml:space="preserve"> Flow</w:t>
      </w:r>
      <w:bookmarkEnd w:id="71"/>
    </w:p>
    <w:p w14:paraId="749B1CE8" w14:textId="77777777" w:rsidR="001A7BBE" w:rsidRPr="00AB0157" w:rsidRDefault="001A7BBE" w:rsidP="0042331A">
      <w:pPr>
        <w:pStyle w:val="BodyText"/>
        <w:ind w:left="720" w:hanging="360"/>
      </w:pPr>
      <w:r w:rsidRPr="00AB0157">
        <w:t>These are the steps on how to review a document.</w:t>
      </w:r>
    </w:p>
    <w:p w14:paraId="7DB0E1A5" w14:textId="77777777" w:rsidR="001A7BBE" w:rsidRPr="00AB0157" w:rsidRDefault="001A7BBE" w:rsidP="0042331A">
      <w:pPr>
        <w:pStyle w:val="BodyText"/>
        <w:numPr>
          <w:ilvl w:val="0"/>
          <w:numId w:val="23"/>
        </w:numPr>
        <w:ind w:left="709"/>
      </w:pPr>
      <w:r w:rsidRPr="00AB0157">
        <w:t>Create a copy of the document in Working folder, add the document name with “_review”</w:t>
      </w:r>
    </w:p>
    <w:p w14:paraId="05CD7067" w14:textId="77777777" w:rsidR="001A7BBE" w:rsidRPr="00AB0157" w:rsidRDefault="001A7BBE" w:rsidP="0042331A">
      <w:pPr>
        <w:pStyle w:val="BodyText"/>
        <w:ind w:left="709"/>
      </w:pPr>
      <w:r w:rsidRPr="00AB0157">
        <w:t xml:space="preserve">See </w:t>
      </w:r>
      <w:hyperlink w:anchor="_Naming_and_Versioning" w:history="1">
        <w:r w:rsidRPr="00AB0157">
          <w:rPr>
            <w:rStyle w:val="Hyperlink"/>
          </w:rPr>
          <w:t>2.1.1 section</w:t>
        </w:r>
      </w:hyperlink>
      <w:r w:rsidRPr="00AB0157">
        <w:t>.</w:t>
      </w:r>
    </w:p>
    <w:p w14:paraId="355DE3D4" w14:textId="77777777" w:rsidR="001A7BBE" w:rsidRPr="00AB0157" w:rsidRDefault="001A7BBE" w:rsidP="0042331A">
      <w:pPr>
        <w:pStyle w:val="BodyText"/>
        <w:numPr>
          <w:ilvl w:val="0"/>
          <w:numId w:val="23"/>
        </w:numPr>
        <w:ind w:left="709"/>
      </w:pPr>
      <w:r w:rsidRPr="00AB0157">
        <w:t>Move the old document to Archive folder</w:t>
      </w:r>
    </w:p>
    <w:p w14:paraId="6DFA0FA2" w14:textId="77777777" w:rsidR="00CC55BC" w:rsidRPr="00AB0157" w:rsidRDefault="001A7BBE" w:rsidP="0042331A">
      <w:pPr>
        <w:pStyle w:val="BodyText"/>
        <w:numPr>
          <w:ilvl w:val="0"/>
          <w:numId w:val="23"/>
        </w:numPr>
        <w:ind w:left="709"/>
      </w:pPr>
      <w:r w:rsidRPr="00AB0157">
        <w:t>Update CI List according to current status</w:t>
      </w:r>
    </w:p>
    <w:p w14:paraId="2D36AEF7" w14:textId="77777777" w:rsidR="00CC55BC" w:rsidRPr="00AB0157" w:rsidRDefault="00CC55BC" w:rsidP="0042331A">
      <w:pPr>
        <w:pStyle w:val="BodyText"/>
        <w:ind w:left="709"/>
      </w:pPr>
      <w:r w:rsidRPr="00AB0157">
        <w:t xml:space="preserve">Change status or add a new record depends on what has been done.  See </w:t>
      </w:r>
      <w:hyperlink w:anchor="_Management_of_Configuration" w:history="1">
        <w:r w:rsidRPr="00AB0157">
          <w:rPr>
            <w:rStyle w:val="Hyperlink"/>
          </w:rPr>
          <w:t>2.3.1 section</w:t>
        </w:r>
      </w:hyperlink>
      <w:r w:rsidRPr="00AB0157">
        <w:t xml:space="preserve"> about CI List. In short, adding new record is done if there is new version of the document. Reviewing process always adding a new record in CI List document.</w:t>
      </w:r>
    </w:p>
    <w:p w14:paraId="25E30FFA" w14:textId="77777777" w:rsidR="00CC55BC" w:rsidRPr="00AB0157" w:rsidRDefault="00CC55BC" w:rsidP="0042331A">
      <w:pPr>
        <w:pStyle w:val="BodyText"/>
        <w:ind w:left="709"/>
      </w:pPr>
      <w:r w:rsidRPr="00AB0157">
        <w:rPr>
          <w:i/>
        </w:rPr>
        <w:t>Note: please do not forget to update the hyperlink of the Path document. When people clicking the link, it is expected to open the document.</w:t>
      </w:r>
    </w:p>
    <w:p w14:paraId="12E89FEC" w14:textId="77777777" w:rsidR="001A7BBE" w:rsidRPr="00AB0157" w:rsidRDefault="00CC55BC" w:rsidP="0042331A">
      <w:pPr>
        <w:pStyle w:val="BodyText"/>
        <w:ind w:left="709"/>
      </w:pPr>
      <w:r w:rsidRPr="00AB0157">
        <w:rPr>
          <w:i/>
        </w:rPr>
        <w:t xml:space="preserve">Another Note: please do not forget to update the </w:t>
      </w:r>
      <w:r w:rsidRPr="00AB0157">
        <w:rPr>
          <w:b/>
          <w:i/>
        </w:rPr>
        <w:t>Last updated</w:t>
      </w:r>
      <w:r w:rsidRPr="00AB0157">
        <w:rPr>
          <w:i/>
        </w:rPr>
        <w:t xml:space="preserve"> time and </w:t>
      </w:r>
      <w:r w:rsidRPr="00AB0157">
        <w:rPr>
          <w:b/>
          <w:i/>
        </w:rPr>
        <w:t>by</w:t>
      </w:r>
      <w:r w:rsidRPr="00AB0157">
        <w:rPr>
          <w:i/>
        </w:rPr>
        <w:t xml:space="preserve"> at the top.</w:t>
      </w:r>
    </w:p>
    <w:p w14:paraId="014BD9C2" w14:textId="77777777" w:rsidR="001A7BBE" w:rsidRPr="00AB0157" w:rsidRDefault="00CC55BC" w:rsidP="0042331A">
      <w:pPr>
        <w:pStyle w:val="BodyText"/>
        <w:numPr>
          <w:ilvl w:val="0"/>
          <w:numId w:val="23"/>
        </w:numPr>
        <w:ind w:left="709"/>
      </w:pPr>
      <w:r w:rsidRPr="00AB0157">
        <w:t>Start reviewing the document</w:t>
      </w:r>
    </w:p>
    <w:p w14:paraId="55EDA3B8" w14:textId="77777777" w:rsidR="004A01A0" w:rsidRPr="00AB0157" w:rsidRDefault="004A01A0" w:rsidP="0042331A">
      <w:pPr>
        <w:pStyle w:val="BodyText"/>
        <w:ind w:left="709"/>
      </w:pPr>
      <w:r w:rsidRPr="00AB0157">
        <w:t>If using Office 2013, use Comment feature to review the document. Add comments to the part that does not seems right. When that part has fixed, mark the comment as done.</w:t>
      </w:r>
    </w:p>
    <w:p w14:paraId="18AEA52F" w14:textId="77777777" w:rsidR="004A01A0" w:rsidRPr="00AB0157" w:rsidRDefault="004A01A0" w:rsidP="0042331A">
      <w:pPr>
        <w:pStyle w:val="BodyText"/>
        <w:ind w:left="709"/>
      </w:pPr>
      <w:r w:rsidRPr="00AB0157">
        <w:t>To comment: simply right click the part --&gt; New Comment</w:t>
      </w:r>
    </w:p>
    <w:p w14:paraId="7F03CB1F" w14:textId="77777777" w:rsidR="004A01A0" w:rsidRPr="00AB0157" w:rsidRDefault="004A01A0" w:rsidP="0042331A">
      <w:pPr>
        <w:pStyle w:val="BodyText"/>
        <w:ind w:left="709"/>
      </w:pPr>
      <w:r w:rsidRPr="00AB0157">
        <w:t>To mark done: simply right click the comment --&gt; Mark Comment Done</w:t>
      </w:r>
    </w:p>
    <w:p w14:paraId="4F94564D" w14:textId="77777777" w:rsidR="004A01A0" w:rsidRPr="00AB0157" w:rsidRDefault="00A70114" w:rsidP="0042331A">
      <w:pPr>
        <w:pStyle w:val="BodyText"/>
        <w:numPr>
          <w:ilvl w:val="0"/>
          <w:numId w:val="23"/>
        </w:numPr>
        <w:ind w:left="709"/>
      </w:pPr>
      <w:r w:rsidRPr="00AB0157">
        <w:t>Finished Review or Releasing Baseline</w:t>
      </w:r>
    </w:p>
    <w:p w14:paraId="08BFB380" w14:textId="77777777" w:rsidR="00A70114" w:rsidRPr="00AB0157" w:rsidRDefault="00A70114" w:rsidP="0042331A">
      <w:pPr>
        <w:pStyle w:val="BodyText"/>
        <w:ind w:left="709"/>
      </w:pPr>
      <w:r w:rsidRPr="00AB0157">
        <w:t>It depends on the result of the document review:</w:t>
      </w:r>
    </w:p>
    <w:p w14:paraId="3D55DBB7" w14:textId="77777777" w:rsidR="00A70114" w:rsidRPr="00AB0157" w:rsidRDefault="00A70114" w:rsidP="0042331A">
      <w:pPr>
        <w:pStyle w:val="BodyText"/>
        <w:numPr>
          <w:ilvl w:val="0"/>
          <w:numId w:val="20"/>
        </w:numPr>
      </w:pPr>
      <w:r w:rsidRPr="00AB0157">
        <w:t>Release Baseline if it is all good</w:t>
      </w:r>
    </w:p>
    <w:p w14:paraId="21DAC763" w14:textId="77777777" w:rsidR="00A70114" w:rsidRPr="00AB0157" w:rsidRDefault="00A70114" w:rsidP="0042331A">
      <w:pPr>
        <w:pStyle w:val="BodyText"/>
        <w:numPr>
          <w:ilvl w:val="0"/>
          <w:numId w:val="20"/>
        </w:numPr>
      </w:pPr>
      <w:r w:rsidRPr="00AB0157">
        <w:t>Finished Review and schedule to Document Update if defect found.</w:t>
      </w:r>
    </w:p>
    <w:p w14:paraId="611FD484" w14:textId="77777777" w:rsidR="00A70114" w:rsidRPr="00AB0157" w:rsidRDefault="00A70114" w:rsidP="0042331A">
      <w:pPr>
        <w:pStyle w:val="BodyText"/>
        <w:numPr>
          <w:ilvl w:val="0"/>
          <w:numId w:val="23"/>
        </w:numPr>
        <w:ind w:left="709"/>
      </w:pPr>
      <w:r w:rsidRPr="00AB0157">
        <w:lastRenderedPageBreak/>
        <w:t>Update CI List again</w:t>
      </w:r>
    </w:p>
    <w:p w14:paraId="1D28A499" w14:textId="77777777" w:rsidR="00164FBF" w:rsidRPr="00AB0157" w:rsidRDefault="00A70114" w:rsidP="0042331A">
      <w:pPr>
        <w:pStyle w:val="BodyText"/>
        <w:ind w:left="709"/>
      </w:pPr>
      <w:r w:rsidRPr="00AB0157">
        <w:t>Whether the document is released to Baseline or scheduled to be updated due to defect found.</w:t>
      </w:r>
    </w:p>
    <w:p w14:paraId="3B3F307D" w14:textId="77777777" w:rsidR="00164FBF" w:rsidRPr="00AB0157" w:rsidRDefault="00164FBF" w:rsidP="0042331A">
      <w:pPr>
        <w:pStyle w:val="BodyText"/>
      </w:pPr>
    </w:p>
    <w:sectPr w:rsidR="00164FBF" w:rsidRPr="00AB0157" w:rsidSect="005F7D6E">
      <w:headerReference w:type="default" r:id="rId21"/>
      <w:footerReference w:type="default" r:id="rId22"/>
      <w:pgSz w:w="11909" w:h="16834" w:code="9"/>
      <w:pgMar w:top="1411" w:right="1411" w:bottom="1411" w:left="1411"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di Prayitno" w:date="2016-10-05T17:27:00Z" w:initials="EP">
    <w:p w14:paraId="3A23475D" w14:textId="77777777" w:rsidR="009B39FD" w:rsidRDefault="009B39FD">
      <w:pPr>
        <w:pStyle w:val="CommentText"/>
      </w:pPr>
      <w:r>
        <w:rPr>
          <w:rStyle w:val="CommentReference"/>
        </w:rPr>
        <w:annotationRef/>
      </w:r>
      <w:r>
        <w:t>Remove this</w:t>
      </w:r>
    </w:p>
    <w:p w14:paraId="7675961F" w14:textId="77777777" w:rsidR="009B39FD" w:rsidRDefault="009B39FD">
      <w:pPr>
        <w:pStyle w:val="CommentText"/>
      </w:pPr>
    </w:p>
    <w:p w14:paraId="180D0D37" w14:textId="77777777" w:rsidR="009B39FD" w:rsidRDefault="009B39FD">
      <w:pPr>
        <w:pStyle w:val="CommentText"/>
      </w:pPr>
      <w:r>
        <w:t>And Also remove the footer</w:t>
      </w:r>
    </w:p>
  </w:comment>
  <w:comment w:id="5" w:author="Edi Prayitno" w:date="2016-10-05T17:29:00Z" w:initials="EP">
    <w:p w14:paraId="47C0A476" w14:textId="77777777" w:rsidR="009B39FD" w:rsidRDefault="009B39FD">
      <w:pPr>
        <w:pStyle w:val="CommentText"/>
      </w:pPr>
      <w:r>
        <w:rPr>
          <w:rStyle w:val="CommentReference"/>
        </w:rPr>
        <w:annotationRef/>
      </w:r>
      <w:r>
        <w:t xml:space="preserve">Revise the alignment for the page number </w:t>
      </w:r>
    </w:p>
  </w:comment>
  <w:comment w:id="23" w:author="Edi Prayitno" w:date="2016-10-05T17:30:00Z" w:initials="EP">
    <w:p w14:paraId="44722686" w14:textId="77777777" w:rsidR="009B39FD" w:rsidRDefault="009B39FD">
      <w:pPr>
        <w:pStyle w:val="CommentText"/>
      </w:pPr>
      <w:r>
        <w:rPr>
          <w:rStyle w:val="CommentReference"/>
        </w:rPr>
        <w:annotationRef/>
      </w:r>
      <w:r>
        <w:t xml:space="preserve">Git Client for </w:t>
      </w:r>
      <w:r w:rsidRPr="00AB0157">
        <w:rPr>
          <w:rFonts w:ascii="Verdana" w:hAnsi="Verdana"/>
        </w:rPr>
        <w:t>Version control system for project development</w:t>
      </w:r>
      <w:r>
        <w:rPr>
          <w:rStyle w:val="CommentReference"/>
        </w:rPr>
        <w:annotationRef/>
      </w:r>
    </w:p>
  </w:comment>
  <w:comment w:id="26" w:author="Edi Prayitno" w:date="2016-10-05T17:30:00Z" w:initials="EP">
    <w:p w14:paraId="6A3CAC7B" w14:textId="77777777" w:rsidR="009B39FD" w:rsidRDefault="009B39FD">
      <w:pPr>
        <w:pStyle w:val="CommentText"/>
      </w:pPr>
      <w:r>
        <w:rPr>
          <w:rStyle w:val="CommentReference"/>
        </w:rPr>
        <w:annotationRef/>
      </w:r>
      <w:r>
        <w:t xml:space="preserve">Add Git Hub as Git Server for </w:t>
      </w:r>
      <w:r w:rsidRPr="00AB0157">
        <w:rPr>
          <w:rFonts w:ascii="Verdana" w:hAnsi="Verdana"/>
        </w:rPr>
        <w:t>Version control system for project development</w:t>
      </w:r>
      <w:r>
        <w:rPr>
          <w:rStyle w:val="CommentReference"/>
        </w:rPr>
        <w:annotationRef/>
      </w:r>
    </w:p>
  </w:comment>
  <w:comment w:id="35" w:author="Edi Prayitno" w:date="2016-10-05T17:33:00Z" w:initials="EP">
    <w:p w14:paraId="34B1E7AA" w14:textId="77777777" w:rsidR="009B39FD" w:rsidRDefault="009B39FD">
      <w:pPr>
        <w:pStyle w:val="CommentText"/>
      </w:pPr>
      <w:r>
        <w:rPr>
          <w:rStyle w:val="CommentReference"/>
        </w:rPr>
        <w:annotationRef/>
      </w:r>
      <w:r w:rsidRPr="009B39FD">
        <w:t>cpanel.idhostinger.com</w:t>
      </w:r>
      <w:r>
        <w:t xml:space="preserve"> as Application Server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0D0D37" w15:done="0"/>
  <w15:commentEx w15:paraId="47C0A476" w15:done="0"/>
  <w15:commentEx w15:paraId="44722686" w15:done="0"/>
  <w15:commentEx w15:paraId="6A3CAC7B" w15:done="0"/>
  <w15:commentEx w15:paraId="34B1E7A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22516C" w14:textId="77777777" w:rsidR="00565D94" w:rsidRDefault="00565D94" w:rsidP="003F282C">
      <w:pPr>
        <w:pStyle w:val="Subtitle"/>
      </w:pPr>
      <w:r>
        <w:separator/>
      </w:r>
    </w:p>
  </w:endnote>
  <w:endnote w:type="continuationSeparator" w:id="0">
    <w:p w14:paraId="0795A4AF" w14:textId="77777777" w:rsidR="00565D94" w:rsidRDefault="00565D94" w:rsidP="003F282C">
      <w:pPr>
        <w:pStyle w:val="Sub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Arial Bold">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Optima-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07"/>
      <w:gridCol w:w="3096"/>
      <w:gridCol w:w="3065"/>
    </w:tblGrid>
    <w:tr w:rsidR="004A0860" w:rsidRPr="00AF0727" w14:paraId="16F6C1EB" w14:textId="77777777" w:rsidTr="00D71627">
      <w:tc>
        <w:tcPr>
          <w:tcW w:w="3307" w:type="dxa"/>
        </w:tcPr>
        <w:p w14:paraId="22D7EF58" w14:textId="77777777" w:rsidR="004A0860" w:rsidRPr="00AF0727" w:rsidRDefault="004A0860" w:rsidP="00A7482F">
          <w:pPr>
            <w:pStyle w:val="Footer"/>
            <w:ind w:right="360"/>
            <w:rPr>
              <w:rFonts w:ascii="Verdana" w:hAnsi="Verdana" w:cs="Arial"/>
              <w:sz w:val="16"/>
              <w:szCs w:val="16"/>
            </w:rPr>
          </w:pPr>
          <w:r w:rsidRPr="00AF0727">
            <w:rPr>
              <w:rFonts w:ascii="Verdana" w:hAnsi="Verdana" w:cs="Arial"/>
              <w:sz w:val="16"/>
              <w:szCs w:val="16"/>
            </w:rPr>
            <w:fldChar w:fldCharType="begin"/>
          </w:r>
          <w:r w:rsidRPr="00AF0727">
            <w:rPr>
              <w:rFonts w:ascii="Verdana" w:hAnsi="Verdana" w:cs="Arial"/>
              <w:sz w:val="16"/>
              <w:szCs w:val="16"/>
            </w:rPr>
            <w:instrText xml:space="preserve"> FILENAME </w:instrText>
          </w:r>
          <w:r w:rsidRPr="00AF0727">
            <w:rPr>
              <w:rFonts w:ascii="Verdana" w:hAnsi="Verdana" w:cs="Arial"/>
              <w:sz w:val="16"/>
              <w:szCs w:val="16"/>
            </w:rPr>
            <w:fldChar w:fldCharType="separate"/>
          </w:r>
          <w:r w:rsidR="00A7482F">
            <w:rPr>
              <w:rFonts w:ascii="Verdana" w:hAnsi="Verdana" w:cs="Arial"/>
              <w:noProof/>
              <w:sz w:val="16"/>
              <w:szCs w:val="16"/>
            </w:rPr>
            <w:t>SCMBlog</w:t>
          </w:r>
          <w:r>
            <w:rPr>
              <w:rFonts w:ascii="Verdana" w:hAnsi="Verdana" w:cs="Arial"/>
              <w:noProof/>
              <w:sz w:val="16"/>
              <w:szCs w:val="16"/>
            </w:rPr>
            <w:t>_</w:t>
          </w:r>
          <w:r w:rsidR="00A7482F">
            <w:rPr>
              <w:rFonts w:ascii="Verdana" w:hAnsi="Verdana" w:cs="Arial"/>
              <w:noProof/>
              <w:sz w:val="16"/>
              <w:szCs w:val="16"/>
            </w:rPr>
            <w:t>SCM Plan_v</w:t>
          </w:r>
          <w:r>
            <w:rPr>
              <w:rFonts w:ascii="Verdana" w:hAnsi="Verdana" w:cs="Arial"/>
              <w:noProof/>
              <w:sz w:val="16"/>
              <w:szCs w:val="16"/>
            </w:rPr>
            <w:t>.</w:t>
          </w:r>
          <w:r w:rsidR="00A7482F">
            <w:rPr>
              <w:rFonts w:ascii="Verdana" w:hAnsi="Verdana" w:cs="Arial"/>
              <w:noProof/>
              <w:sz w:val="16"/>
              <w:szCs w:val="16"/>
            </w:rPr>
            <w:t>1</w:t>
          </w:r>
          <w:r>
            <w:rPr>
              <w:rFonts w:ascii="Verdana" w:hAnsi="Verdana" w:cs="Arial"/>
              <w:noProof/>
              <w:sz w:val="16"/>
              <w:szCs w:val="16"/>
            </w:rPr>
            <w:t>.docx</w:t>
          </w:r>
          <w:r w:rsidRPr="00AF0727">
            <w:rPr>
              <w:rFonts w:ascii="Verdana" w:hAnsi="Verdana" w:cs="Arial"/>
              <w:sz w:val="16"/>
              <w:szCs w:val="16"/>
            </w:rPr>
            <w:fldChar w:fldCharType="end"/>
          </w:r>
        </w:p>
      </w:tc>
      <w:tc>
        <w:tcPr>
          <w:tcW w:w="3096" w:type="dxa"/>
        </w:tcPr>
        <w:p w14:paraId="5105D64A" w14:textId="77777777" w:rsidR="004A0860" w:rsidRPr="00AF0727" w:rsidRDefault="004A0860" w:rsidP="00893CF5">
          <w:pPr>
            <w:pStyle w:val="Footer"/>
            <w:jc w:val="center"/>
            <w:rPr>
              <w:rFonts w:ascii="Verdana" w:hAnsi="Verdana" w:cs="Arial"/>
              <w:sz w:val="16"/>
              <w:szCs w:val="16"/>
            </w:rPr>
          </w:pPr>
          <w:r w:rsidRPr="00AF0727">
            <w:rPr>
              <w:rFonts w:ascii="Verdana" w:hAnsi="Verdana" w:cs="Arial"/>
              <w:sz w:val="16"/>
              <w:szCs w:val="16"/>
            </w:rPr>
            <w:t>Confidential © Mitrais</w:t>
          </w:r>
        </w:p>
      </w:tc>
      <w:tc>
        <w:tcPr>
          <w:tcW w:w="3065" w:type="dxa"/>
        </w:tcPr>
        <w:p w14:paraId="67FAAE1F" w14:textId="77777777" w:rsidR="004A0860" w:rsidRPr="00AF0727" w:rsidRDefault="004A0860" w:rsidP="00893CF5">
          <w:pPr>
            <w:pStyle w:val="Footer"/>
            <w:jc w:val="right"/>
            <w:rPr>
              <w:rFonts w:ascii="Verdana" w:hAnsi="Verdana" w:cs="Arial"/>
              <w:sz w:val="16"/>
              <w:szCs w:val="16"/>
            </w:rPr>
          </w:pPr>
          <w:r w:rsidRPr="00AF0727">
            <w:rPr>
              <w:rStyle w:val="PageNumber"/>
              <w:rFonts w:ascii="Verdana" w:hAnsi="Verdana" w:cs="Arial"/>
              <w:sz w:val="16"/>
              <w:szCs w:val="16"/>
            </w:rPr>
            <w:fldChar w:fldCharType="begin"/>
          </w:r>
          <w:r w:rsidRPr="00AF0727">
            <w:rPr>
              <w:rStyle w:val="PageNumber"/>
              <w:rFonts w:ascii="Verdana" w:hAnsi="Verdana" w:cs="Arial"/>
              <w:sz w:val="16"/>
              <w:szCs w:val="16"/>
            </w:rPr>
            <w:instrText xml:space="preserve"> PAGE </w:instrText>
          </w:r>
          <w:r w:rsidRPr="00AF0727">
            <w:rPr>
              <w:rStyle w:val="PageNumber"/>
              <w:rFonts w:ascii="Verdana" w:hAnsi="Verdana" w:cs="Arial"/>
              <w:sz w:val="16"/>
              <w:szCs w:val="16"/>
            </w:rPr>
            <w:fldChar w:fldCharType="separate"/>
          </w:r>
          <w:r w:rsidR="009B39FD">
            <w:rPr>
              <w:rStyle w:val="PageNumber"/>
              <w:rFonts w:ascii="Verdana" w:hAnsi="Verdana" w:cs="Arial"/>
              <w:noProof/>
              <w:sz w:val="16"/>
              <w:szCs w:val="16"/>
            </w:rPr>
            <w:t>5</w:t>
          </w:r>
          <w:r w:rsidRPr="00AF0727">
            <w:rPr>
              <w:rStyle w:val="PageNumber"/>
              <w:rFonts w:ascii="Verdana" w:hAnsi="Verdana" w:cs="Arial"/>
              <w:sz w:val="16"/>
              <w:szCs w:val="16"/>
            </w:rPr>
            <w:fldChar w:fldCharType="end"/>
          </w:r>
          <w:r w:rsidRPr="00AF0727">
            <w:rPr>
              <w:rStyle w:val="PageNumber"/>
              <w:rFonts w:ascii="Verdana" w:hAnsi="Verdana" w:cs="Arial"/>
              <w:sz w:val="16"/>
              <w:szCs w:val="16"/>
            </w:rPr>
            <w:t xml:space="preserve"> / </w:t>
          </w:r>
          <w:r w:rsidRPr="00AF0727">
            <w:rPr>
              <w:rStyle w:val="PageNumber"/>
              <w:rFonts w:ascii="Verdana" w:hAnsi="Verdana" w:cs="Arial"/>
              <w:sz w:val="16"/>
              <w:szCs w:val="16"/>
            </w:rPr>
            <w:fldChar w:fldCharType="begin"/>
          </w:r>
          <w:r w:rsidRPr="00AF0727">
            <w:rPr>
              <w:rStyle w:val="PageNumber"/>
              <w:rFonts w:ascii="Verdana" w:hAnsi="Verdana" w:cs="Arial"/>
              <w:sz w:val="16"/>
              <w:szCs w:val="16"/>
            </w:rPr>
            <w:instrText xml:space="preserve"> NUMPAGES </w:instrText>
          </w:r>
          <w:r w:rsidRPr="00AF0727">
            <w:rPr>
              <w:rStyle w:val="PageNumber"/>
              <w:rFonts w:ascii="Verdana" w:hAnsi="Verdana" w:cs="Arial"/>
              <w:sz w:val="16"/>
              <w:szCs w:val="16"/>
            </w:rPr>
            <w:fldChar w:fldCharType="separate"/>
          </w:r>
          <w:r w:rsidR="009B39FD">
            <w:rPr>
              <w:rStyle w:val="PageNumber"/>
              <w:rFonts w:ascii="Verdana" w:hAnsi="Verdana" w:cs="Arial"/>
              <w:noProof/>
              <w:sz w:val="16"/>
              <w:szCs w:val="16"/>
            </w:rPr>
            <w:t>12</w:t>
          </w:r>
          <w:r w:rsidRPr="00AF0727">
            <w:rPr>
              <w:rStyle w:val="PageNumber"/>
              <w:rFonts w:ascii="Verdana" w:hAnsi="Verdana" w:cs="Arial"/>
              <w:sz w:val="16"/>
              <w:szCs w:val="16"/>
            </w:rPr>
            <w:fldChar w:fldCharType="end"/>
          </w:r>
        </w:p>
      </w:tc>
    </w:tr>
  </w:tbl>
  <w:p w14:paraId="137A0201" w14:textId="77777777" w:rsidR="004A0860" w:rsidRDefault="004A0860" w:rsidP="00B9462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DDA800" w14:textId="77777777" w:rsidR="00565D94" w:rsidRDefault="00565D94" w:rsidP="003F282C">
      <w:pPr>
        <w:pStyle w:val="Subtitle"/>
      </w:pPr>
      <w:r>
        <w:separator/>
      </w:r>
    </w:p>
  </w:footnote>
  <w:footnote w:type="continuationSeparator" w:id="0">
    <w:p w14:paraId="409AB83D" w14:textId="77777777" w:rsidR="00565D94" w:rsidRDefault="00565D94" w:rsidP="003F282C">
      <w:pPr>
        <w:pStyle w:val="Subtitl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87"/>
      <w:gridCol w:w="4600"/>
    </w:tblGrid>
    <w:tr w:rsidR="004A0860" w:rsidRPr="00AF0727" w14:paraId="30806079" w14:textId="77777777" w:rsidTr="00D71627">
      <w:tc>
        <w:tcPr>
          <w:tcW w:w="4644" w:type="dxa"/>
          <w:vAlign w:val="center"/>
        </w:tcPr>
        <w:p w14:paraId="0852C816" w14:textId="77777777" w:rsidR="004A0860" w:rsidRPr="00AF0727" w:rsidRDefault="00A7482F" w:rsidP="00A7482F">
          <w:pPr>
            <w:pStyle w:val="ProcessTableText"/>
            <w:ind w:left="0"/>
            <w:rPr>
              <w:rFonts w:ascii="Verdana" w:hAnsi="Verdana"/>
              <w:color w:val="777777"/>
              <w:sz w:val="18"/>
              <w:szCs w:val="18"/>
            </w:rPr>
          </w:pPr>
          <w:r>
            <w:rPr>
              <w:rFonts w:ascii="Verdana" w:hAnsi="Verdana"/>
              <w:sz w:val="18"/>
              <w:szCs w:val="18"/>
            </w:rPr>
            <w:t>Configuration Management Plan</w:t>
          </w:r>
        </w:p>
      </w:tc>
      <w:tc>
        <w:tcPr>
          <w:tcW w:w="4824" w:type="dxa"/>
          <w:vAlign w:val="center"/>
        </w:tcPr>
        <w:p w14:paraId="6AD2B541" w14:textId="77777777" w:rsidR="004A0860" w:rsidRPr="00AF0727" w:rsidRDefault="004A0860" w:rsidP="00893CF5">
          <w:pPr>
            <w:pStyle w:val="Header"/>
            <w:rPr>
              <w:rFonts w:ascii="Verdana" w:hAnsi="Verdana"/>
              <w:color w:val="777777"/>
            </w:rPr>
          </w:pPr>
        </w:p>
      </w:tc>
    </w:tr>
  </w:tbl>
  <w:p w14:paraId="4801BE20" w14:textId="77777777" w:rsidR="004A0860" w:rsidRDefault="004A08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82A79F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Verdana" w:hAnsi="Verdana" w:hint="default"/>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E4C40"/>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1D61847"/>
    <w:multiLevelType w:val="hybridMultilevel"/>
    <w:tmpl w:val="344CCD0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6424D6B"/>
    <w:multiLevelType w:val="hybridMultilevel"/>
    <w:tmpl w:val="B26671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EF0443"/>
    <w:multiLevelType w:val="hybridMultilevel"/>
    <w:tmpl w:val="90EE763E"/>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927E6"/>
    <w:multiLevelType w:val="hybridMultilevel"/>
    <w:tmpl w:val="BDE20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4B2721"/>
    <w:multiLevelType w:val="hybridMultilevel"/>
    <w:tmpl w:val="227C4B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057F47"/>
    <w:multiLevelType w:val="multilevel"/>
    <w:tmpl w:val="29C26CD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0684321"/>
    <w:multiLevelType w:val="hybridMultilevel"/>
    <w:tmpl w:val="125A7166"/>
    <w:lvl w:ilvl="0" w:tplc="10B4389C">
      <w:start w:val="6"/>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13" w15:restartNumberingAfterBreak="0">
    <w:nsid w:val="3A3B38E9"/>
    <w:multiLevelType w:val="hybridMultilevel"/>
    <w:tmpl w:val="F5A090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4A0F7C"/>
    <w:multiLevelType w:val="hybridMultilevel"/>
    <w:tmpl w:val="5B704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6646B6"/>
    <w:multiLevelType w:val="hybridMultilevel"/>
    <w:tmpl w:val="227C4B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3175C9"/>
    <w:multiLevelType w:val="hybridMultilevel"/>
    <w:tmpl w:val="EB1A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F955AE"/>
    <w:multiLevelType w:val="hybridMultilevel"/>
    <w:tmpl w:val="F5A090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6D871A4"/>
    <w:multiLevelType w:val="multilevel"/>
    <w:tmpl w:val="53B8321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0" w15:restartNumberingAfterBreak="0">
    <w:nsid w:val="58143B2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1" w15:restartNumberingAfterBreak="0">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22" w15:restartNumberingAfterBreak="0">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3" w15:restartNumberingAfterBreak="0">
    <w:nsid w:val="5E7D2D89"/>
    <w:multiLevelType w:val="hybridMultilevel"/>
    <w:tmpl w:val="B2584822"/>
    <w:lvl w:ilvl="0" w:tplc="56CA0ECA">
      <w:start w:val="1"/>
      <w:numFmt w:val="bullet"/>
      <w:pStyle w:val="TableBullet"/>
      <w:lvlText w:val=""/>
      <w:lvlJc w:val="left"/>
      <w:pPr>
        <w:tabs>
          <w:tab w:val="num" w:pos="617"/>
        </w:tabs>
        <w:ind w:left="617"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12"/>
  </w:num>
  <w:num w:numId="4">
    <w:abstractNumId w:val="19"/>
  </w:num>
  <w:num w:numId="5">
    <w:abstractNumId w:val="5"/>
  </w:num>
  <w:num w:numId="6">
    <w:abstractNumId w:val="21"/>
  </w:num>
  <w:num w:numId="7">
    <w:abstractNumId w:val="22"/>
  </w:num>
  <w:num w:numId="8">
    <w:abstractNumId w:val="3"/>
  </w:num>
  <w:num w:numId="9">
    <w:abstractNumId w:val="23"/>
  </w:num>
  <w:num w:numId="10">
    <w:abstractNumId w:val="11"/>
  </w:num>
  <w:num w:numId="11">
    <w:abstractNumId w:val="18"/>
  </w:num>
  <w:num w:numId="12">
    <w:abstractNumId w:val="9"/>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15">
    <w:abstractNumId w:val="20"/>
  </w:num>
  <w:num w:numId="16">
    <w:abstractNumId w:val="2"/>
  </w:num>
  <w:num w:numId="17">
    <w:abstractNumId w:val="6"/>
  </w:num>
  <w:num w:numId="18">
    <w:abstractNumId w:val="10"/>
  </w:num>
  <w:num w:numId="19">
    <w:abstractNumId w:val="8"/>
  </w:num>
  <w:num w:numId="20">
    <w:abstractNumId w:val="14"/>
  </w:num>
  <w:num w:numId="21">
    <w:abstractNumId w:val="15"/>
  </w:num>
  <w:num w:numId="22">
    <w:abstractNumId w:val="13"/>
  </w:num>
  <w:num w:numId="23">
    <w:abstractNumId w:val="17"/>
  </w:num>
  <w:num w:numId="24">
    <w:abstractNumId w:val="16"/>
  </w:num>
  <w:num w:numId="25">
    <w:abstractNumId w:val="7"/>
  </w:num>
  <w:num w:numId="2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i Prayitno">
    <w15:presenceInfo w15:providerId="AD" w15:userId="S-1-5-21-3090755164-1501800488-1772020393-113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en-GB" w:vendorID="64" w:dllVersion="131078" w:nlCheck="1" w:checkStyle="1"/>
  <w:activeWritingStyle w:appName="MSWord" w:lang="en-NZ" w:vendorID="64" w:dllVersion="131078" w:nlCheck="1" w:checkStyle="1"/>
  <w:activeWritingStyle w:appName="MSWord" w:lang="en-AU" w:vendorID="64" w:dllVersion="131078" w:nlCheck="1" w:checkStyle="0"/>
  <w:activeWritingStyle w:appName="MSWord" w:lang="en-US" w:vendorID="8" w:dllVersion="513" w:checkStyle="1"/>
  <w:activeWritingStyle w:appName="MSWord" w:lang="en-GB"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852"/>
    <w:rsid w:val="00006680"/>
    <w:rsid w:val="00033800"/>
    <w:rsid w:val="00050365"/>
    <w:rsid w:val="00050C79"/>
    <w:rsid w:val="00065888"/>
    <w:rsid w:val="0007220F"/>
    <w:rsid w:val="000903A3"/>
    <w:rsid w:val="00095EBC"/>
    <w:rsid w:val="000A0562"/>
    <w:rsid w:val="000A1A8C"/>
    <w:rsid w:val="000C0CB6"/>
    <w:rsid w:val="000F6C52"/>
    <w:rsid w:val="001058F1"/>
    <w:rsid w:val="001132EA"/>
    <w:rsid w:val="00113C4B"/>
    <w:rsid w:val="00117787"/>
    <w:rsid w:val="001340D9"/>
    <w:rsid w:val="00145135"/>
    <w:rsid w:val="00156BB7"/>
    <w:rsid w:val="0016018A"/>
    <w:rsid w:val="00162C4A"/>
    <w:rsid w:val="00164FBF"/>
    <w:rsid w:val="00181FBC"/>
    <w:rsid w:val="00186226"/>
    <w:rsid w:val="001A7BBE"/>
    <w:rsid w:val="001E062C"/>
    <w:rsid w:val="001E0983"/>
    <w:rsid w:val="002076DD"/>
    <w:rsid w:val="0021197C"/>
    <w:rsid w:val="00216529"/>
    <w:rsid w:val="002204DF"/>
    <w:rsid w:val="00223201"/>
    <w:rsid w:val="00225AFD"/>
    <w:rsid w:val="00253F58"/>
    <w:rsid w:val="00266ED4"/>
    <w:rsid w:val="002A1169"/>
    <w:rsid w:val="002C4EBC"/>
    <w:rsid w:val="002D4913"/>
    <w:rsid w:val="002E1D54"/>
    <w:rsid w:val="003268FD"/>
    <w:rsid w:val="003446F4"/>
    <w:rsid w:val="00350653"/>
    <w:rsid w:val="00353F26"/>
    <w:rsid w:val="00373BD6"/>
    <w:rsid w:val="003814F8"/>
    <w:rsid w:val="00392529"/>
    <w:rsid w:val="003E1646"/>
    <w:rsid w:val="003F282C"/>
    <w:rsid w:val="0040138E"/>
    <w:rsid w:val="004100D5"/>
    <w:rsid w:val="0042331A"/>
    <w:rsid w:val="00452917"/>
    <w:rsid w:val="00462755"/>
    <w:rsid w:val="00463EA5"/>
    <w:rsid w:val="0047490A"/>
    <w:rsid w:val="004766EE"/>
    <w:rsid w:val="004818C1"/>
    <w:rsid w:val="00493AFF"/>
    <w:rsid w:val="004A01A0"/>
    <w:rsid w:val="004A05B7"/>
    <w:rsid w:val="004A0860"/>
    <w:rsid w:val="004C6C02"/>
    <w:rsid w:val="004C7037"/>
    <w:rsid w:val="004D0BF6"/>
    <w:rsid w:val="004E3C87"/>
    <w:rsid w:val="004F0C09"/>
    <w:rsid w:val="0051290C"/>
    <w:rsid w:val="00520017"/>
    <w:rsid w:val="00536E56"/>
    <w:rsid w:val="0053733D"/>
    <w:rsid w:val="00546C2E"/>
    <w:rsid w:val="005518A2"/>
    <w:rsid w:val="0055766E"/>
    <w:rsid w:val="00564309"/>
    <w:rsid w:val="00565D94"/>
    <w:rsid w:val="00575C82"/>
    <w:rsid w:val="005A05A9"/>
    <w:rsid w:val="005A5653"/>
    <w:rsid w:val="005B6A6D"/>
    <w:rsid w:val="005F7D6E"/>
    <w:rsid w:val="00611DFC"/>
    <w:rsid w:val="00623225"/>
    <w:rsid w:val="0065353F"/>
    <w:rsid w:val="006677C5"/>
    <w:rsid w:val="006841C0"/>
    <w:rsid w:val="00687E36"/>
    <w:rsid w:val="0069514E"/>
    <w:rsid w:val="006A00CD"/>
    <w:rsid w:val="006A56AD"/>
    <w:rsid w:val="006A6583"/>
    <w:rsid w:val="006B0D0C"/>
    <w:rsid w:val="006B78DB"/>
    <w:rsid w:val="006E28E9"/>
    <w:rsid w:val="006E2BA0"/>
    <w:rsid w:val="006E74AA"/>
    <w:rsid w:val="006F6A36"/>
    <w:rsid w:val="00710EB1"/>
    <w:rsid w:val="0073356F"/>
    <w:rsid w:val="007738EF"/>
    <w:rsid w:val="007801FA"/>
    <w:rsid w:val="0079002E"/>
    <w:rsid w:val="007B46DF"/>
    <w:rsid w:val="007B4F88"/>
    <w:rsid w:val="007C65FF"/>
    <w:rsid w:val="007D375A"/>
    <w:rsid w:val="007D3B64"/>
    <w:rsid w:val="00800368"/>
    <w:rsid w:val="00801454"/>
    <w:rsid w:val="00811470"/>
    <w:rsid w:val="00813DCF"/>
    <w:rsid w:val="00831075"/>
    <w:rsid w:val="00834B97"/>
    <w:rsid w:val="00855B94"/>
    <w:rsid w:val="008622A6"/>
    <w:rsid w:val="008733B1"/>
    <w:rsid w:val="00887F59"/>
    <w:rsid w:val="00893CF5"/>
    <w:rsid w:val="00897389"/>
    <w:rsid w:val="008A32BC"/>
    <w:rsid w:val="008A5CEC"/>
    <w:rsid w:val="008C3A28"/>
    <w:rsid w:val="008C5D54"/>
    <w:rsid w:val="008D17A5"/>
    <w:rsid w:val="008D1BAE"/>
    <w:rsid w:val="008D1E87"/>
    <w:rsid w:val="008D4A18"/>
    <w:rsid w:val="008F40B7"/>
    <w:rsid w:val="008F6B86"/>
    <w:rsid w:val="008F7001"/>
    <w:rsid w:val="0092289B"/>
    <w:rsid w:val="00926E04"/>
    <w:rsid w:val="00932CC7"/>
    <w:rsid w:val="00957AAD"/>
    <w:rsid w:val="00960859"/>
    <w:rsid w:val="00974516"/>
    <w:rsid w:val="00981BD9"/>
    <w:rsid w:val="00997431"/>
    <w:rsid w:val="009A01EB"/>
    <w:rsid w:val="009A1AC9"/>
    <w:rsid w:val="009A37B5"/>
    <w:rsid w:val="009A4DEC"/>
    <w:rsid w:val="009B0724"/>
    <w:rsid w:val="009B37BF"/>
    <w:rsid w:val="009B39FD"/>
    <w:rsid w:val="009D4EA6"/>
    <w:rsid w:val="009E087A"/>
    <w:rsid w:val="009E1CD1"/>
    <w:rsid w:val="009E704D"/>
    <w:rsid w:val="009F19DA"/>
    <w:rsid w:val="009F5E80"/>
    <w:rsid w:val="00A24D99"/>
    <w:rsid w:val="00A265CA"/>
    <w:rsid w:val="00A40B5C"/>
    <w:rsid w:val="00A554C3"/>
    <w:rsid w:val="00A70114"/>
    <w:rsid w:val="00A7482F"/>
    <w:rsid w:val="00A81717"/>
    <w:rsid w:val="00A824C1"/>
    <w:rsid w:val="00A83347"/>
    <w:rsid w:val="00AB0157"/>
    <w:rsid w:val="00AB7FA5"/>
    <w:rsid w:val="00AD1B77"/>
    <w:rsid w:val="00AD1C2E"/>
    <w:rsid w:val="00AE029C"/>
    <w:rsid w:val="00AF0727"/>
    <w:rsid w:val="00AF7C3D"/>
    <w:rsid w:val="00B0569E"/>
    <w:rsid w:val="00B20CAE"/>
    <w:rsid w:val="00B52D91"/>
    <w:rsid w:val="00B64E04"/>
    <w:rsid w:val="00B94626"/>
    <w:rsid w:val="00B94CAD"/>
    <w:rsid w:val="00BB5A42"/>
    <w:rsid w:val="00BD135E"/>
    <w:rsid w:val="00BD743F"/>
    <w:rsid w:val="00BF0332"/>
    <w:rsid w:val="00C14284"/>
    <w:rsid w:val="00C71A10"/>
    <w:rsid w:val="00C723D9"/>
    <w:rsid w:val="00C93EBD"/>
    <w:rsid w:val="00C97BEF"/>
    <w:rsid w:val="00CC55BC"/>
    <w:rsid w:val="00CD445D"/>
    <w:rsid w:val="00CD51DA"/>
    <w:rsid w:val="00CE1616"/>
    <w:rsid w:val="00D105FF"/>
    <w:rsid w:val="00D12948"/>
    <w:rsid w:val="00D51E47"/>
    <w:rsid w:val="00D54D0A"/>
    <w:rsid w:val="00D559DE"/>
    <w:rsid w:val="00D563EC"/>
    <w:rsid w:val="00D71627"/>
    <w:rsid w:val="00D73EAD"/>
    <w:rsid w:val="00D82306"/>
    <w:rsid w:val="00D823B6"/>
    <w:rsid w:val="00DA1852"/>
    <w:rsid w:val="00DA1BAD"/>
    <w:rsid w:val="00DA6246"/>
    <w:rsid w:val="00DD460C"/>
    <w:rsid w:val="00DE72F7"/>
    <w:rsid w:val="00E00839"/>
    <w:rsid w:val="00E00F59"/>
    <w:rsid w:val="00E15D68"/>
    <w:rsid w:val="00E37447"/>
    <w:rsid w:val="00E44E58"/>
    <w:rsid w:val="00E5228D"/>
    <w:rsid w:val="00E704C8"/>
    <w:rsid w:val="00E73FCD"/>
    <w:rsid w:val="00E86F84"/>
    <w:rsid w:val="00E94D05"/>
    <w:rsid w:val="00EA42FA"/>
    <w:rsid w:val="00EC45C6"/>
    <w:rsid w:val="00EC5FFC"/>
    <w:rsid w:val="00ED20C8"/>
    <w:rsid w:val="00EE5A8D"/>
    <w:rsid w:val="00F06427"/>
    <w:rsid w:val="00F1031A"/>
    <w:rsid w:val="00F13355"/>
    <w:rsid w:val="00F43C05"/>
    <w:rsid w:val="00F67E31"/>
    <w:rsid w:val="00F971AB"/>
    <w:rsid w:val="00FA005B"/>
    <w:rsid w:val="00FA272E"/>
    <w:rsid w:val="00FA5E39"/>
    <w:rsid w:val="00FB2965"/>
    <w:rsid w:val="00FD70D8"/>
    <w:rsid w:val="00FF3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626E3232"/>
  <w15:chartTrackingRefBased/>
  <w15:docId w15:val="{C27D770D-C0DD-4E9F-9A21-2956D6E97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717"/>
    <w:pPr>
      <w:widowControl w:val="0"/>
      <w:spacing w:line="240" w:lineRule="atLeast"/>
    </w:pPr>
  </w:style>
  <w:style w:type="paragraph" w:styleId="Heading1">
    <w:name w:val="heading 1"/>
    <w:basedOn w:val="Normal"/>
    <w:next w:val="Normal"/>
    <w:qFormat/>
    <w:rsid w:val="00AD1C2E"/>
    <w:pPr>
      <w:keepNext/>
      <w:numPr>
        <w:numId w:val="2"/>
      </w:numPr>
      <w:spacing w:before="120" w:after="60"/>
      <w:outlineLvl w:val="0"/>
    </w:pPr>
    <w:rPr>
      <w:rFonts w:ascii="Arial" w:hAnsi="Arial"/>
      <w:b/>
      <w:sz w:val="28"/>
    </w:rPr>
  </w:style>
  <w:style w:type="paragraph" w:styleId="Heading2">
    <w:name w:val="heading 2"/>
    <w:basedOn w:val="Heading1"/>
    <w:next w:val="Normal"/>
    <w:qFormat/>
    <w:rsid w:val="00AD1C2E"/>
    <w:pPr>
      <w:numPr>
        <w:ilvl w:val="1"/>
      </w:numPr>
      <w:outlineLvl w:val="1"/>
    </w:pPr>
    <w:rPr>
      <w:sz w:val="24"/>
    </w:rPr>
  </w:style>
  <w:style w:type="paragraph" w:styleId="Heading3">
    <w:name w:val="heading 3"/>
    <w:basedOn w:val="Heading1"/>
    <w:next w:val="Normal"/>
    <w:link w:val="Heading3Char"/>
    <w:qFormat/>
    <w:rsid w:val="00AD1C2E"/>
    <w:pPr>
      <w:numPr>
        <w:ilvl w:val="2"/>
      </w:numPr>
      <w:outlineLvl w:val="2"/>
    </w:pPr>
    <w:rPr>
      <w:b w:val="0"/>
      <w:i/>
      <w:sz w:val="22"/>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2"/>
      </w:numPr>
      <w:spacing w:before="240" w:after="60"/>
      <w:outlineLvl w:val="4"/>
    </w:pPr>
    <w:rPr>
      <w:sz w:val="22"/>
    </w:rPr>
  </w:style>
  <w:style w:type="paragraph" w:styleId="Heading6">
    <w:name w:val="heading 6"/>
    <w:basedOn w:val="Normal"/>
    <w:next w:val="Normal"/>
    <w:qFormat/>
    <w:pPr>
      <w:numPr>
        <w:ilvl w:val="5"/>
        <w:numId w:val="2"/>
      </w:numPr>
      <w:spacing w:before="240" w:after="60"/>
      <w:outlineLvl w:val="5"/>
    </w:pPr>
    <w:rPr>
      <w:i/>
      <w:sz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rPr>
  </w:style>
  <w:style w:type="paragraph" w:styleId="Heading9">
    <w:name w:val="heading 9"/>
    <w:basedOn w:val="Normal"/>
    <w:next w:val="Normal"/>
    <w:qFormat/>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rsid w:val="00A24D99"/>
    <w:pPr>
      <w:tabs>
        <w:tab w:val="right" w:pos="9360"/>
      </w:tabs>
      <w:spacing w:before="240"/>
      <w:ind w:right="720"/>
    </w:pPr>
    <w:rPr>
      <w:rFonts w:ascii="Arial" w:hAnsi="Arial"/>
    </w:rPr>
  </w:style>
  <w:style w:type="paragraph" w:styleId="TOC2">
    <w:name w:val="toc 2"/>
    <w:basedOn w:val="Normal"/>
    <w:next w:val="Normal"/>
    <w:uiPriority w:val="39"/>
    <w:rsid w:val="00A24D99"/>
    <w:pPr>
      <w:tabs>
        <w:tab w:val="right" w:pos="9360"/>
      </w:tabs>
      <w:ind w:left="432" w:right="720"/>
    </w:pPr>
    <w:rPr>
      <w:rFonts w:ascii="Arial" w:hAnsi="Arial"/>
    </w:rPr>
  </w:style>
  <w:style w:type="paragraph" w:styleId="TOC3">
    <w:name w:val="toc 3"/>
    <w:basedOn w:val="Normal"/>
    <w:next w:val="Normal"/>
    <w:uiPriority w:val="39"/>
    <w:rsid w:val="00A24D99"/>
    <w:pPr>
      <w:tabs>
        <w:tab w:val="left" w:pos="1440"/>
        <w:tab w:val="right" w:pos="9360"/>
      </w:tabs>
      <w:ind w:left="864"/>
    </w:pPr>
    <w:rPr>
      <w:rFonts w:ascii="Arial" w:hAnsi="Arial"/>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rsid w:val="00A81717"/>
    <w:pPr>
      <w:keepLines/>
      <w:spacing w:after="120"/>
      <w:ind w:left="360"/>
    </w:pPr>
    <w:rPr>
      <w:rFonts w:ascii="Verdana" w:hAnsi="Verdana"/>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rsid w:val="00A24D99"/>
    <w:pPr>
      <w:ind w:left="605"/>
    </w:pPr>
    <w:rPr>
      <w:rFonts w:ascii="Arial" w:hAnsi="Arial"/>
    </w:r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960859"/>
    <w:pPr>
      <w:tabs>
        <w:tab w:val="left" w:pos="381"/>
      </w:tabs>
      <w:spacing w:after="120"/>
      <w:ind w:left="374"/>
      <w:jc w:val="both"/>
    </w:pPr>
    <w:rPr>
      <w:rFonts w:ascii="Arial" w:hAnsi="Arial"/>
      <w:i/>
      <w:color w:val="0000FF"/>
    </w:rPr>
  </w:style>
  <w:style w:type="character" w:styleId="Hyperlink">
    <w:name w:val="Hyperlink"/>
    <w:basedOn w:val="DefaultParagraphFont"/>
    <w:uiPriority w:val="99"/>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val="en-GB"/>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pPr>
      <w:widowControl/>
      <w:spacing w:line="240" w:lineRule="auto"/>
    </w:pPr>
  </w:style>
  <w:style w:type="paragraph" w:styleId="PlainText">
    <w:name w:val="Plain Text"/>
    <w:basedOn w:val="Normal"/>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styleId="FollowedHyperlink">
    <w:name w:val="FollowedHyperlink"/>
    <w:basedOn w:val="DefaultParagraphFont"/>
    <w:rPr>
      <w:color w:val="800080"/>
      <w:u w:val="single"/>
    </w:rPr>
  </w:style>
  <w:style w:type="paragraph" w:customStyle="1" w:styleId="infoblue0">
    <w:name w:val="infoblue"/>
    <w:basedOn w:val="Normal"/>
    <w:pPr>
      <w:widowControl/>
      <w:spacing w:after="120"/>
      <w:ind w:left="450"/>
    </w:pPr>
    <w:rPr>
      <w:i/>
      <w:iCs/>
      <w:color w:val="0000FF"/>
    </w:rPr>
  </w:style>
  <w:style w:type="paragraph" w:customStyle="1" w:styleId="PlanTitle">
    <w:name w:val="Plan_Title"/>
    <w:basedOn w:val="Normal"/>
    <w:rsid w:val="00DA1852"/>
    <w:pPr>
      <w:widowControl/>
      <w:spacing w:before="5000" w:after="120" w:line="240" w:lineRule="auto"/>
      <w:contextualSpacing/>
      <w:jc w:val="right"/>
    </w:pPr>
    <w:rPr>
      <w:rFonts w:ascii="Arial Bold" w:hAnsi="Arial Bold" w:cs="Arial"/>
      <w:b/>
      <w:bCs/>
      <w:caps/>
      <w:kern w:val="28"/>
      <w:sz w:val="36"/>
      <w:szCs w:val="36"/>
      <w:lang w:val="en-AU"/>
    </w:rPr>
  </w:style>
  <w:style w:type="paragraph" w:customStyle="1" w:styleId="PlanTitle2">
    <w:name w:val="Plan_Title2"/>
    <w:basedOn w:val="Normal"/>
    <w:rsid w:val="00DA1852"/>
    <w:pPr>
      <w:widowControl/>
      <w:spacing w:after="600" w:line="240" w:lineRule="auto"/>
      <w:contextualSpacing/>
      <w:jc w:val="center"/>
      <w:outlineLvl w:val="0"/>
    </w:pPr>
    <w:rPr>
      <w:rFonts w:ascii="Arial Bold" w:hAnsi="Arial Bold" w:cs="Arial"/>
      <w:b/>
      <w:bCs/>
      <w:caps/>
      <w:kern w:val="28"/>
      <w:sz w:val="36"/>
      <w:szCs w:val="36"/>
    </w:rPr>
  </w:style>
  <w:style w:type="paragraph" w:customStyle="1" w:styleId="ProcessTableText">
    <w:name w:val="ProcessTableText"/>
    <w:basedOn w:val="Normal"/>
    <w:rsid w:val="00DA1852"/>
    <w:pPr>
      <w:widowControl/>
      <w:spacing w:line="240" w:lineRule="auto"/>
      <w:ind w:left="43"/>
    </w:pPr>
    <w:rPr>
      <w:rFonts w:ascii="Arial" w:hAnsi="Arial" w:cs="Arial"/>
    </w:rPr>
  </w:style>
  <w:style w:type="table" w:customStyle="1" w:styleId="ReportTable11">
    <w:name w:val="ReportTable11"/>
    <w:basedOn w:val="TableNormal"/>
    <w:rsid w:val="00DA1852"/>
    <w:pPr>
      <w:jc w:val="center"/>
    </w:pPr>
    <w:rPr>
      <w:rFonts w:ascii="Arial Bold" w:hAnsi="Arial Bold"/>
      <w:b/>
    </w:rPr>
    <w:tblPr>
      <w:tblBorders>
        <w:top w:val="thinThickSmallGap" w:sz="12" w:space="0" w:color="auto"/>
        <w:bottom w:val="thinThickSmallGap" w:sz="12" w:space="0" w:color="auto"/>
      </w:tblBorders>
    </w:tblPr>
    <w:tcPr>
      <w:vAlign w:val="center"/>
    </w:tcPr>
    <w:tblStylePr w:type="firstRow">
      <w:pPr>
        <w:wordWrap/>
        <w:spacing w:beforeLines="0" w:before="60" w:beforeAutospacing="0" w:afterLines="0" w:after="60" w:afterAutospacing="0" w:line="240" w:lineRule="auto"/>
        <w:ind w:firstLineChars="0" w:firstLine="0"/>
        <w:contextualSpacing w:val="0"/>
        <w:jc w:val="center"/>
        <w:outlineLvl w:val="9"/>
      </w:pPr>
      <w:rPr>
        <w:rFonts w:ascii="Book Antiqua" w:hAnsi="Book Antiqua"/>
        <w:b/>
        <w:i w:val="0"/>
        <w:sz w:val="20"/>
      </w:rPr>
      <w:tblPr/>
      <w:tcPr>
        <w:vAlign w:val="top"/>
      </w:tcPr>
    </w:tblStylePr>
    <w:tblStylePr w:type="lastRow">
      <w:pPr>
        <w:wordWrap/>
        <w:spacing w:beforeLines="0" w:before="30" w:beforeAutospacing="0" w:afterLines="0" w:after="30" w:afterAutospacing="0" w:line="240" w:lineRule="auto"/>
        <w:contextualSpacing w:val="0"/>
        <w:jc w:val="left"/>
        <w:outlineLvl w:val="9"/>
      </w:pPr>
      <w:rPr>
        <w:rFonts w:ascii="Arial" w:hAnsi="Arial"/>
        <w:sz w:val="20"/>
      </w:rPr>
      <w:tblPr/>
      <w:tcPr>
        <w:vAlign w:val="top"/>
      </w:tcPr>
    </w:tblStylePr>
  </w:style>
  <w:style w:type="paragraph" w:customStyle="1" w:styleId="PlanTableHeading1">
    <w:name w:val="Plan_TableHeading1"/>
    <w:basedOn w:val="Normal"/>
    <w:rsid w:val="008A32BC"/>
    <w:pPr>
      <w:widowControl/>
      <w:spacing w:line="240" w:lineRule="auto"/>
      <w:jc w:val="center"/>
    </w:pPr>
    <w:rPr>
      <w:rFonts w:ascii="Arial" w:hAnsi="Arial" w:cs="Arial"/>
      <w:b/>
      <w:bCs/>
      <w:color w:val="FFFFFF"/>
      <w:lang w:val="en-AU"/>
    </w:rPr>
  </w:style>
  <w:style w:type="paragraph" w:customStyle="1" w:styleId="PlanTableText">
    <w:name w:val="Plan_TableText"/>
    <w:basedOn w:val="Normal"/>
    <w:rsid w:val="00C14284"/>
    <w:pPr>
      <w:widowControl/>
      <w:spacing w:after="80"/>
    </w:pPr>
    <w:rPr>
      <w:rFonts w:ascii="Arial" w:hAnsi="Arial" w:cs="Arial"/>
      <w:lang w:val="en-AU"/>
    </w:rPr>
  </w:style>
  <w:style w:type="table" w:styleId="TableGrid">
    <w:name w:val="Table Grid"/>
    <w:basedOn w:val="TableNormal"/>
    <w:rsid w:val="00A265CA"/>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ullet">
    <w:name w:val="Table_Bullet"/>
    <w:basedOn w:val="PlanTableText"/>
    <w:rsid w:val="00B94626"/>
    <w:pPr>
      <w:numPr>
        <w:numId w:val="9"/>
      </w:numPr>
      <w:tabs>
        <w:tab w:val="center" w:pos="4320"/>
        <w:tab w:val="right" w:pos="8640"/>
      </w:tabs>
    </w:pPr>
    <w:rPr>
      <w:lang w:val="en-US"/>
    </w:rPr>
  </w:style>
  <w:style w:type="paragraph" w:customStyle="1" w:styleId="CMPlanTableHeading1">
    <w:name w:val="CMPlan_TableHeading1"/>
    <w:basedOn w:val="Normal"/>
    <w:rsid w:val="00392529"/>
    <w:pPr>
      <w:widowControl/>
      <w:spacing w:line="240" w:lineRule="auto"/>
      <w:jc w:val="center"/>
    </w:pPr>
    <w:rPr>
      <w:rFonts w:ascii="Arial" w:hAnsi="Arial" w:cs="Arial"/>
      <w:b/>
      <w:bCs/>
      <w:color w:val="FFFFFF"/>
      <w:lang w:val="en-AU"/>
    </w:rPr>
  </w:style>
  <w:style w:type="paragraph" w:customStyle="1" w:styleId="CMPlanTableText">
    <w:name w:val="CMPlan_TableText"/>
    <w:basedOn w:val="Normal"/>
    <w:rsid w:val="00392529"/>
    <w:pPr>
      <w:widowControl/>
      <w:spacing w:before="80" w:after="80"/>
    </w:pPr>
    <w:rPr>
      <w:rFonts w:ascii="Arial" w:hAnsi="Arial" w:cs="Arial"/>
      <w:lang w:val="en-AU"/>
    </w:rPr>
  </w:style>
  <w:style w:type="paragraph" w:styleId="BalloonText">
    <w:name w:val="Balloon Text"/>
    <w:basedOn w:val="Normal"/>
    <w:link w:val="BalloonTextChar"/>
    <w:rsid w:val="00CD445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CD445D"/>
    <w:rPr>
      <w:rFonts w:ascii="Segoe UI" w:hAnsi="Segoe UI" w:cs="Segoe UI"/>
      <w:sz w:val="18"/>
      <w:szCs w:val="18"/>
    </w:rPr>
  </w:style>
  <w:style w:type="paragraph" w:styleId="ListParagraph">
    <w:name w:val="List Paragraph"/>
    <w:basedOn w:val="Normal"/>
    <w:uiPriority w:val="34"/>
    <w:qFormat/>
    <w:rsid w:val="00113C4B"/>
    <w:pPr>
      <w:ind w:left="720"/>
      <w:contextualSpacing/>
    </w:pPr>
  </w:style>
  <w:style w:type="character" w:customStyle="1" w:styleId="BodyTextChar">
    <w:name w:val="Body Text Char"/>
    <w:basedOn w:val="DefaultParagraphFont"/>
    <w:link w:val="BodyText"/>
    <w:rsid w:val="00DE72F7"/>
    <w:rPr>
      <w:rFonts w:ascii="Verdana" w:hAnsi="Verdana"/>
    </w:rPr>
  </w:style>
  <w:style w:type="paragraph" w:styleId="CommentSubject">
    <w:name w:val="annotation subject"/>
    <w:basedOn w:val="CommentText"/>
    <w:next w:val="CommentText"/>
    <w:link w:val="CommentSubjectChar"/>
    <w:rsid w:val="004A01A0"/>
    <w:pPr>
      <w:widowControl w:val="0"/>
    </w:pPr>
    <w:rPr>
      <w:b/>
      <w:bCs/>
    </w:rPr>
  </w:style>
  <w:style w:type="character" w:customStyle="1" w:styleId="CommentTextChar">
    <w:name w:val="Comment Text Char"/>
    <w:basedOn w:val="DefaultParagraphFont"/>
    <w:link w:val="CommentText"/>
    <w:semiHidden/>
    <w:rsid w:val="004A01A0"/>
  </w:style>
  <w:style w:type="character" w:customStyle="1" w:styleId="CommentSubjectChar">
    <w:name w:val="Comment Subject Char"/>
    <w:basedOn w:val="CommentTextChar"/>
    <w:link w:val="CommentSubject"/>
    <w:rsid w:val="004A01A0"/>
    <w:rPr>
      <w:b/>
      <w:bCs/>
    </w:rPr>
  </w:style>
  <w:style w:type="character" w:customStyle="1" w:styleId="Heading3Char">
    <w:name w:val="Heading 3 Char"/>
    <w:basedOn w:val="DefaultParagraphFont"/>
    <w:link w:val="Heading3"/>
    <w:rsid w:val="004A0860"/>
    <w:rPr>
      <w:rFonts w:ascii="Arial" w:hAnsi="Arial"/>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648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edibwi/scmtraining/tree/master/01%20Inception/01%20Baseline" TargetMode="External"/><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edibwi/scmtraining/tree/master/03%20Construction/01%20Baseline" TargetMode="External"/><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github.com/edibwi/scmtraining/tree/master/03%20Construction/01%20Baseline" TargetMode="Externa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4.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edibwi/scmtraining/tree/master/02%20Elaboration/01%20Baselin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A4906-9CB8-4F96-879D-B5EC4D2E8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12</Pages>
  <Words>2828</Words>
  <Characters>16123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iiNet Captive Team SCM Plan</vt:lpstr>
    </vt:vector>
  </TitlesOfParts>
  <Company>&lt;Company Name&gt;</Company>
  <LinksUpToDate>false</LinksUpToDate>
  <CharactersWithSpaces>18914</CharactersWithSpaces>
  <SharedDoc>false</SharedDoc>
  <HLinks>
    <vt:vector size="114" baseType="variant">
      <vt:variant>
        <vt:i4>1376304</vt:i4>
      </vt:variant>
      <vt:variant>
        <vt:i4>113</vt:i4>
      </vt:variant>
      <vt:variant>
        <vt:i4>0</vt:i4>
      </vt:variant>
      <vt:variant>
        <vt:i4>5</vt:i4>
      </vt:variant>
      <vt:variant>
        <vt:lpwstr/>
      </vt:variant>
      <vt:variant>
        <vt:lpwstr>_Toc147562011</vt:lpwstr>
      </vt:variant>
      <vt:variant>
        <vt:i4>1376304</vt:i4>
      </vt:variant>
      <vt:variant>
        <vt:i4>107</vt:i4>
      </vt:variant>
      <vt:variant>
        <vt:i4>0</vt:i4>
      </vt:variant>
      <vt:variant>
        <vt:i4>5</vt:i4>
      </vt:variant>
      <vt:variant>
        <vt:lpwstr/>
      </vt:variant>
      <vt:variant>
        <vt:lpwstr>_Toc147562010</vt:lpwstr>
      </vt:variant>
      <vt:variant>
        <vt:i4>1310768</vt:i4>
      </vt:variant>
      <vt:variant>
        <vt:i4>101</vt:i4>
      </vt:variant>
      <vt:variant>
        <vt:i4>0</vt:i4>
      </vt:variant>
      <vt:variant>
        <vt:i4>5</vt:i4>
      </vt:variant>
      <vt:variant>
        <vt:lpwstr/>
      </vt:variant>
      <vt:variant>
        <vt:lpwstr>_Toc147562009</vt:lpwstr>
      </vt:variant>
      <vt:variant>
        <vt:i4>1310768</vt:i4>
      </vt:variant>
      <vt:variant>
        <vt:i4>95</vt:i4>
      </vt:variant>
      <vt:variant>
        <vt:i4>0</vt:i4>
      </vt:variant>
      <vt:variant>
        <vt:i4>5</vt:i4>
      </vt:variant>
      <vt:variant>
        <vt:lpwstr/>
      </vt:variant>
      <vt:variant>
        <vt:lpwstr>_Toc147562008</vt:lpwstr>
      </vt:variant>
      <vt:variant>
        <vt:i4>1310768</vt:i4>
      </vt:variant>
      <vt:variant>
        <vt:i4>89</vt:i4>
      </vt:variant>
      <vt:variant>
        <vt:i4>0</vt:i4>
      </vt:variant>
      <vt:variant>
        <vt:i4>5</vt:i4>
      </vt:variant>
      <vt:variant>
        <vt:lpwstr/>
      </vt:variant>
      <vt:variant>
        <vt:lpwstr>_Toc147562007</vt:lpwstr>
      </vt:variant>
      <vt:variant>
        <vt:i4>1310768</vt:i4>
      </vt:variant>
      <vt:variant>
        <vt:i4>83</vt:i4>
      </vt:variant>
      <vt:variant>
        <vt:i4>0</vt:i4>
      </vt:variant>
      <vt:variant>
        <vt:i4>5</vt:i4>
      </vt:variant>
      <vt:variant>
        <vt:lpwstr/>
      </vt:variant>
      <vt:variant>
        <vt:lpwstr>_Toc147562006</vt:lpwstr>
      </vt:variant>
      <vt:variant>
        <vt:i4>1310768</vt:i4>
      </vt:variant>
      <vt:variant>
        <vt:i4>77</vt:i4>
      </vt:variant>
      <vt:variant>
        <vt:i4>0</vt:i4>
      </vt:variant>
      <vt:variant>
        <vt:i4>5</vt:i4>
      </vt:variant>
      <vt:variant>
        <vt:lpwstr/>
      </vt:variant>
      <vt:variant>
        <vt:lpwstr>_Toc147562005</vt:lpwstr>
      </vt:variant>
      <vt:variant>
        <vt:i4>1310768</vt:i4>
      </vt:variant>
      <vt:variant>
        <vt:i4>71</vt:i4>
      </vt:variant>
      <vt:variant>
        <vt:i4>0</vt:i4>
      </vt:variant>
      <vt:variant>
        <vt:i4>5</vt:i4>
      </vt:variant>
      <vt:variant>
        <vt:lpwstr/>
      </vt:variant>
      <vt:variant>
        <vt:lpwstr>_Toc147562004</vt:lpwstr>
      </vt:variant>
      <vt:variant>
        <vt:i4>1310768</vt:i4>
      </vt:variant>
      <vt:variant>
        <vt:i4>65</vt:i4>
      </vt:variant>
      <vt:variant>
        <vt:i4>0</vt:i4>
      </vt:variant>
      <vt:variant>
        <vt:i4>5</vt:i4>
      </vt:variant>
      <vt:variant>
        <vt:lpwstr/>
      </vt:variant>
      <vt:variant>
        <vt:lpwstr>_Toc147562003</vt:lpwstr>
      </vt:variant>
      <vt:variant>
        <vt:i4>1310768</vt:i4>
      </vt:variant>
      <vt:variant>
        <vt:i4>59</vt:i4>
      </vt:variant>
      <vt:variant>
        <vt:i4>0</vt:i4>
      </vt:variant>
      <vt:variant>
        <vt:i4>5</vt:i4>
      </vt:variant>
      <vt:variant>
        <vt:lpwstr/>
      </vt:variant>
      <vt:variant>
        <vt:lpwstr>_Toc147562002</vt:lpwstr>
      </vt:variant>
      <vt:variant>
        <vt:i4>1310768</vt:i4>
      </vt:variant>
      <vt:variant>
        <vt:i4>53</vt:i4>
      </vt:variant>
      <vt:variant>
        <vt:i4>0</vt:i4>
      </vt:variant>
      <vt:variant>
        <vt:i4>5</vt:i4>
      </vt:variant>
      <vt:variant>
        <vt:lpwstr/>
      </vt:variant>
      <vt:variant>
        <vt:lpwstr>_Toc147562001</vt:lpwstr>
      </vt:variant>
      <vt:variant>
        <vt:i4>1310768</vt:i4>
      </vt:variant>
      <vt:variant>
        <vt:i4>47</vt:i4>
      </vt:variant>
      <vt:variant>
        <vt:i4>0</vt:i4>
      </vt:variant>
      <vt:variant>
        <vt:i4>5</vt:i4>
      </vt:variant>
      <vt:variant>
        <vt:lpwstr/>
      </vt:variant>
      <vt:variant>
        <vt:lpwstr>_Toc147562000</vt:lpwstr>
      </vt:variant>
      <vt:variant>
        <vt:i4>1966137</vt:i4>
      </vt:variant>
      <vt:variant>
        <vt:i4>41</vt:i4>
      </vt:variant>
      <vt:variant>
        <vt:i4>0</vt:i4>
      </vt:variant>
      <vt:variant>
        <vt:i4>5</vt:i4>
      </vt:variant>
      <vt:variant>
        <vt:lpwstr/>
      </vt:variant>
      <vt:variant>
        <vt:lpwstr>_Toc147561999</vt:lpwstr>
      </vt:variant>
      <vt:variant>
        <vt:i4>1966137</vt:i4>
      </vt:variant>
      <vt:variant>
        <vt:i4>35</vt:i4>
      </vt:variant>
      <vt:variant>
        <vt:i4>0</vt:i4>
      </vt:variant>
      <vt:variant>
        <vt:i4>5</vt:i4>
      </vt:variant>
      <vt:variant>
        <vt:lpwstr/>
      </vt:variant>
      <vt:variant>
        <vt:lpwstr>_Toc147561998</vt:lpwstr>
      </vt:variant>
      <vt:variant>
        <vt:i4>1966137</vt:i4>
      </vt:variant>
      <vt:variant>
        <vt:i4>29</vt:i4>
      </vt:variant>
      <vt:variant>
        <vt:i4>0</vt:i4>
      </vt:variant>
      <vt:variant>
        <vt:i4>5</vt:i4>
      </vt:variant>
      <vt:variant>
        <vt:lpwstr/>
      </vt:variant>
      <vt:variant>
        <vt:lpwstr>_Toc147561997</vt:lpwstr>
      </vt:variant>
      <vt:variant>
        <vt:i4>1966137</vt:i4>
      </vt:variant>
      <vt:variant>
        <vt:i4>23</vt:i4>
      </vt:variant>
      <vt:variant>
        <vt:i4>0</vt:i4>
      </vt:variant>
      <vt:variant>
        <vt:i4>5</vt:i4>
      </vt:variant>
      <vt:variant>
        <vt:lpwstr/>
      </vt:variant>
      <vt:variant>
        <vt:lpwstr>_Toc147561996</vt:lpwstr>
      </vt:variant>
      <vt:variant>
        <vt:i4>1966137</vt:i4>
      </vt:variant>
      <vt:variant>
        <vt:i4>17</vt:i4>
      </vt:variant>
      <vt:variant>
        <vt:i4>0</vt:i4>
      </vt:variant>
      <vt:variant>
        <vt:i4>5</vt:i4>
      </vt:variant>
      <vt:variant>
        <vt:lpwstr/>
      </vt:variant>
      <vt:variant>
        <vt:lpwstr>_Toc147561995</vt:lpwstr>
      </vt:variant>
      <vt:variant>
        <vt:i4>1966137</vt:i4>
      </vt:variant>
      <vt:variant>
        <vt:i4>11</vt:i4>
      </vt:variant>
      <vt:variant>
        <vt:i4>0</vt:i4>
      </vt:variant>
      <vt:variant>
        <vt:i4>5</vt:i4>
      </vt:variant>
      <vt:variant>
        <vt:lpwstr/>
      </vt:variant>
      <vt:variant>
        <vt:lpwstr>_Toc147561994</vt:lpwstr>
      </vt:variant>
      <vt:variant>
        <vt:i4>1966137</vt:i4>
      </vt:variant>
      <vt:variant>
        <vt:i4>5</vt:i4>
      </vt:variant>
      <vt:variant>
        <vt:i4>0</vt:i4>
      </vt:variant>
      <vt:variant>
        <vt:i4>5</vt:i4>
      </vt:variant>
      <vt:variant>
        <vt:lpwstr/>
      </vt:variant>
      <vt:variant>
        <vt:lpwstr>_Toc147561993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iiNet Captive Team SCM Plan</dc:title>
  <dc:subject>&lt;Project Name&gt;</dc:subject>
  <dc:creator>juniadab</dc:creator>
  <cp:keywords/>
  <dc:description/>
  <cp:lastModifiedBy>Edi Prayitno</cp:lastModifiedBy>
  <cp:revision>59</cp:revision>
  <cp:lastPrinted>2001-09-06T15:54:00Z</cp:lastPrinted>
  <dcterms:created xsi:type="dcterms:W3CDTF">2014-02-04T08:10:00Z</dcterms:created>
  <dcterms:modified xsi:type="dcterms:W3CDTF">2016-10-05T09:34:00Z</dcterms:modified>
</cp:coreProperties>
</file>