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01BEA" w14:textId="5E0B9D9D" w:rsidR="00DA1852" w:rsidRPr="00AB0157" w:rsidRDefault="00DA1852" w:rsidP="00DA1852">
      <w:pPr>
        <w:jc w:val="center"/>
        <w:rPr>
          <w:rFonts w:ascii="Verdana" w:hAnsi="Verdana"/>
        </w:rPr>
      </w:pPr>
    </w:p>
    <w:p w14:paraId="7A0BCDED" w14:textId="77777777"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14:paraId="31E7E8EC" w14:textId="77777777" w:rsidR="00DA1852" w:rsidRPr="00AB0157" w:rsidRDefault="00DA1852" w:rsidP="00DA1852">
      <w:pPr>
        <w:pStyle w:val="PlanTitle"/>
        <w:rPr>
          <w:rFonts w:ascii="Verdana" w:hAnsi="Verdana"/>
        </w:rPr>
      </w:pPr>
    </w:p>
    <w:p w14:paraId="28DF67E6" w14:textId="27A0DE79" w:rsidR="00DA1852" w:rsidRPr="00AB0157" w:rsidRDefault="00DA1852" w:rsidP="00DA1852">
      <w:pPr>
        <w:pStyle w:val="PlanTitle"/>
        <w:rPr>
          <w:rFonts w:ascii="Verdana" w:hAnsi="Verdana"/>
        </w:rPr>
      </w:pPr>
      <w:r w:rsidRPr="00AB0157">
        <w:rPr>
          <w:rFonts w:ascii="Verdana" w:hAnsi="Verdana"/>
        </w:rPr>
        <w:t xml:space="preserve">VERSION </w:t>
      </w:r>
      <w:del w:id="0" w:author="I Gede Juniada Bendesa" w:date="2016-10-06T17:58:00Z">
        <w:r w:rsidR="00D563EC" w:rsidRPr="00AB0157" w:rsidDel="00637449">
          <w:rPr>
            <w:rFonts w:ascii="Verdana" w:hAnsi="Verdana"/>
          </w:rPr>
          <w:delText>0</w:delText>
        </w:r>
      </w:del>
      <w:ins w:id="1" w:author="I Gede Juniada Bendesa" w:date="2016-10-06T17:58:00Z">
        <w:r w:rsidR="00637449">
          <w:rPr>
            <w:rFonts w:ascii="Verdana" w:hAnsi="Verdana"/>
          </w:rPr>
          <w:t>1</w:t>
        </w:r>
      </w:ins>
      <w:r w:rsidR="00353F26" w:rsidRPr="00AB0157">
        <w:rPr>
          <w:rFonts w:ascii="Verdana" w:hAnsi="Verdana"/>
        </w:rPr>
        <w:t>.</w:t>
      </w:r>
      <w:ins w:id="2" w:author="I Gede Juniada Bendesa" w:date="2016-10-06T17:58:00Z">
        <w:r w:rsidR="00637449">
          <w:rPr>
            <w:rFonts w:ascii="Verdana" w:hAnsi="Verdana"/>
          </w:rPr>
          <w:t>0</w:t>
        </w:r>
      </w:ins>
      <w:del w:id="3" w:author="I Gede Juniada Bendesa" w:date="2016-10-06T17:58:00Z">
        <w:r w:rsidR="00D563EC" w:rsidRPr="00AB0157" w:rsidDel="00637449">
          <w:rPr>
            <w:rFonts w:ascii="Verdana" w:hAnsi="Verdana"/>
          </w:rPr>
          <w:delText>1</w:delText>
        </w:r>
      </w:del>
    </w:p>
    <w:p w14:paraId="1DA1A4F2" w14:textId="4FD833B6" w:rsidR="00DA1852" w:rsidRPr="00AB0157" w:rsidRDefault="00637449" w:rsidP="00DA1852">
      <w:pPr>
        <w:pStyle w:val="PlanTitle"/>
        <w:rPr>
          <w:rFonts w:ascii="Verdana" w:hAnsi="Verdana"/>
        </w:rPr>
      </w:pPr>
      <w:ins w:id="4" w:author="I Gede Juniada Bendesa" w:date="2016-10-06T17:58:00Z">
        <w:r>
          <w:rPr>
            <w:rFonts w:ascii="Verdana" w:hAnsi="Verdana"/>
          </w:rPr>
          <w:t>6</w:t>
        </w:r>
      </w:ins>
      <w:del w:id="5" w:author="I Gede Juniada Bendesa" w:date="2016-10-06T17:58:00Z">
        <w:r w:rsidR="00D563EC" w:rsidRPr="00AB0157" w:rsidDel="00637449">
          <w:rPr>
            <w:rFonts w:ascii="Verdana" w:hAnsi="Verdana"/>
          </w:rPr>
          <w:delText>4</w:delText>
        </w:r>
      </w:del>
      <w:r w:rsidR="00353F26" w:rsidRPr="00AB0157">
        <w:rPr>
          <w:rFonts w:ascii="Verdana" w:hAnsi="Verdana"/>
        </w:rPr>
        <w:t xml:space="preserve"> </w:t>
      </w:r>
      <w:r w:rsidR="00D563EC" w:rsidRPr="00AB0157">
        <w:rPr>
          <w:rFonts w:ascii="Verdana" w:hAnsi="Verdana"/>
        </w:rPr>
        <w:t>OCTOBER</w:t>
      </w:r>
      <w:r w:rsidR="00353F26" w:rsidRPr="00AB0157">
        <w:rPr>
          <w:rFonts w:ascii="Verdana" w:hAnsi="Verdana"/>
        </w:rPr>
        <w:t xml:space="preserve"> 2014</w:t>
      </w:r>
    </w:p>
    <w:p w14:paraId="5D4188D7" w14:textId="77777777" w:rsidR="00DA1852" w:rsidRPr="00AB0157" w:rsidRDefault="00DA1852" w:rsidP="00DA1852">
      <w:pPr>
        <w:pStyle w:val="PlanTitle"/>
        <w:rPr>
          <w:rFonts w:ascii="Verdana" w:hAnsi="Verdana"/>
        </w:rPr>
      </w:pPr>
    </w:p>
    <w:p w14:paraId="362B9166" w14:textId="77777777" w:rsidR="00DA1852" w:rsidRPr="00AB0157" w:rsidRDefault="00DA1852">
      <w:pPr>
        <w:pStyle w:val="Title"/>
        <w:rPr>
          <w:rFonts w:ascii="Verdana" w:hAnsi="Verdana"/>
        </w:rPr>
      </w:pPr>
    </w:p>
    <w:p w14:paraId="4075C21B" w14:textId="77777777" w:rsidR="00DA1852" w:rsidRPr="00AB0157" w:rsidRDefault="00DA1852">
      <w:pPr>
        <w:pStyle w:val="Title"/>
        <w:rPr>
          <w:rFonts w:ascii="Verdana" w:hAnsi="Verdana"/>
        </w:rPr>
      </w:pPr>
    </w:p>
    <w:p w14:paraId="00A46DAA" w14:textId="77777777" w:rsidR="00DA1852" w:rsidRPr="00AB0157" w:rsidRDefault="00DA1852">
      <w:pPr>
        <w:pStyle w:val="Title"/>
        <w:rPr>
          <w:rFonts w:ascii="Verdana" w:hAnsi="Verdana"/>
        </w:rPr>
      </w:pPr>
    </w:p>
    <w:p w14:paraId="3F0FBCCB" w14:textId="77777777"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14:paraId="59CA8DC4" w14:textId="77777777" w:rsidR="00DA1852" w:rsidRPr="00AB0157" w:rsidRDefault="00DA1852">
      <w:pPr>
        <w:pStyle w:val="Title"/>
        <w:rPr>
          <w:rFonts w:ascii="Verdana" w:hAnsi="Verdana"/>
        </w:rPr>
      </w:pPr>
    </w:p>
    <w:p w14:paraId="4AAD6B39" w14:textId="77777777" w:rsidR="00DA1852" w:rsidRPr="00AB0157" w:rsidRDefault="00DA1852" w:rsidP="00DA1852">
      <w:pPr>
        <w:pStyle w:val="PlanTitle2"/>
        <w:rPr>
          <w:rFonts w:ascii="Verdana" w:hAnsi="Verdana"/>
        </w:rPr>
      </w:pPr>
      <w:bookmarkStart w:id="6" w:name="_Toc147116383"/>
      <w:bookmarkStart w:id="7" w:name="_Toc147117652"/>
      <w:bookmarkStart w:id="8" w:name="_Toc147118374"/>
      <w:bookmarkStart w:id="9" w:name="_Toc147140097"/>
      <w:r w:rsidRPr="00AB0157">
        <w:rPr>
          <w:rFonts w:ascii="Verdana" w:hAnsi="Verdana"/>
        </w:rPr>
        <w:t>Revision History</w:t>
      </w:r>
      <w:bookmarkEnd w:id="6"/>
      <w:bookmarkEnd w:id="7"/>
      <w:bookmarkEnd w:id="8"/>
      <w:bookmarkEnd w:id="9"/>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14:paraId="4E5BA87C" w14:textId="77777777" w:rsidTr="00D71627">
        <w:trPr>
          <w:cnfStyle w:val="100000000000" w:firstRow="1" w:lastRow="0" w:firstColumn="0" w:lastColumn="0" w:oddVBand="0" w:evenVBand="0" w:oddHBand="0" w:evenHBand="0" w:firstRowFirstColumn="0" w:firstRowLastColumn="0" w:lastRowFirstColumn="0" w:lastRowLastColumn="0"/>
        </w:trPr>
        <w:tc>
          <w:tcPr>
            <w:tcW w:w="1728" w:type="dxa"/>
          </w:tcPr>
          <w:p w14:paraId="79F74D6F" w14:textId="77777777"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14:paraId="1F629276" w14:textId="77777777"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14:paraId="23998B84" w14:textId="77777777"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14:paraId="548A07D7" w14:textId="77777777"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14:paraId="5B6E38A2" w14:textId="77777777" w:rsidTr="009A37B5">
        <w:tc>
          <w:tcPr>
            <w:tcW w:w="1728" w:type="dxa"/>
            <w:vAlign w:val="top"/>
          </w:tcPr>
          <w:p w14:paraId="2D5B6DAC" w14:textId="77777777"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14:paraId="278B240C" w14:textId="77777777"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14:paraId="1FF29B8E" w14:textId="77777777"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14:paraId="39465D18" w14:textId="77777777"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14:paraId="38C6CAE9" w14:textId="77777777" w:rsidTr="00D71627">
        <w:tc>
          <w:tcPr>
            <w:tcW w:w="1728" w:type="dxa"/>
          </w:tcPr>
          <w:p w14:paraId="2E7F93AB" w14:textId="7ABE0A3B" w:rsidR="006A00CD" w:rsidRPr="00AB0157" w:rsidRDefault="00637449" w:rsidP="00893CF5">
            <w:pPr>
              <w:rPr>
                <w:rFonts w:ascii="Verdana" w:hAnsi="Verdana" w:cs="Arial"/>
                <w:b w:val="0"/>
              </w:rPr>
            </w:pPr>
            <w:ins w:id="10" w:author="I Gede Juniada Bendesa" w:date="2016-10-06T17:58:00Z">
              <w:r>
                <w:rPr>
                  <w:rFonts w:ascii="Verdana" w:hAnsi="Verdana" w:cs="Arial"/>
                  <w:b w:val="0"/>
                </w:rPr>
                <w:t>6 October 2016</w:t>
              </w:r>
            </w:ins>
          </w:p>
        </w:tc>
        <w:tc>
          <w:tcPr>
            <w:tcW w:w="1521" w:type="dxa"/>
          </w:tcPr>
          <w:p w14:paraId="6F50C16A" w14:textId="08CFED18" w:rsidR="006A00CD" w:rsidRPr="00AB0157" w:rsidRDefault="00637449" w:rsidP="00893CF5">
            <w:pPr>
              <w:rPr>
                <w:rFonts w:ascii="Verdana" w:hAnsi="Verdana" w:cs="Arial"/>
                <w:b w:val="0"/>
              </w:rPr>
            </w:pPr>
            <w:ins w:id="11" w:author="I Gede Juniada Bendesa" w:date="2016-10-06T17:58:00Z">
              <w:r>
                <w:rPr>
                  <w:rFonts w:ascii="Verdana" w:hAnsi="Verdana" w:cs="Arial"/>
                  <w:b w:val="0"/>
                </w:rPr>
                <w:t>1.0</w:t>
              </w:r>
            </w:ins>
          </w:p>
        </w:tc>
        <w:tc>
          <w:tcPr>
            <w:tcW w:w="3420" w:type="dxa"/>
          </w:tcPr>
          <w:p w14:paraId="0818E57D" w14:textId="3E25B02C" w:rsidR="006A00CD" w:rsidRPr="00AB0157" w:rsidRDefault="00637449" w:rsidP="00893CF5">
            <w:pPr>
              <w:rPr>
                <w:rFonts w:ascii="Verdana" w:hAnsi="Verdana" w:cs="Arial"/>
                <w:b w:val="0"/>
              </w:rPr>
            </w:pPr>
            <w:ins w:id="12" w:author="I Gede Juniada Bendesa" w:date="2016-10-06T17:58:00Z">
              <w:r>
                <w:rPr>
                  <w:rFonts w:ascii="Verdana" w:hAnsi="Verdana" w:cs="Arial"/>
                  <w:b w:val="0"/>
                </w:rPr>
                <w:t>Baselined</w:t>
              </w:r>
            </w:ins>
          </w:p>
        </w:tc>
        <w:tc>
          <w:tcPr>
            <w:tcW w:w="2511" w:type="dxa"/>
          </w:tcPr>
          <w:p w14:paraId="3E28A821" w14:textId="3A10F219" w:rsidR="006A00CD" w:rsidRPr="00AB0157" w:rsidRDefault="00637449" w:rsidP="00637449">
            <w:pPr>
              <w:rPr>
                <w:rFonts w:ascii="Verdana" w:hAnsi="Verdana" w:cs="Arial"/>
                <w:b w:val="0"/>
              </w:rPr>
            </w:pPr>
            <w:ins w:id="13" w:author="I Gede Juniada Bendesa" w:date="2016-10-06T17:59:00Z">
              <w:r>
                <w:rPr>
                  <w:rFonts w:ascii="Verdana" w:hAnsi="Verdana" w:cs="Arial"/>
                  <w:b w:val="0"/>
                </w:rPr>
                <w:t>Juniada Bendesa</w:t>
              </w:r>
            </w:ins>
          </w:p>
        </w:tc>
      </w:tr>
      <w:tr w:rsidR="006A00CD" w:rsidRPr="00AB0157" w14:paraId="178CA668" w14:textId="77777777" w:rsidTr="00D71627">
        <w:tc>
          <w:tcPr>
            <w:tcW w:w="1728" w:type="dxa"/>
          </w:tcPr>
          <w:p w14:paraId="3D632D14" w14:textId="77777777" w:rsidR="006A00CD" w:rsidRPr="00AB0157" w:rsidRDefault="006A00CD" w:rsidP="00893CF5">
            <w:pPr>
              <w:rPr>
                <w:rFonts w:ascii="Verdana" w:hAnsi="Verdana" w:cs="Arial"/>
                <w:b w:val="0"/>
              </w:rPr>
            </w:pPr>
          </w:p>
        </w:tc>
        <w:tc>
          <w:tcPr>
            <w:tcW w:w="1521" w:type="dxa"/>
          </w:tcPr>
          <w:p w14:paraId="20C52957" w14:textId="77777777" w:rsidR="006A00CD" w:rsidRPr="00AB0157" w:rsidRDefault="006A00CD" w:rsidP="00893CF5">
            <w:pPr>
              <w:rPr>
                <w:rFonts w:ascii="Verdana" w:hAnsi="Verdana" w:cs="Arial"/>
                <w:b w:val="0"/>
              </w:rPr>
            </w:pPr>
          </w:p>
        </w:tc>
        <w:tc>
          <w:tcPr>
            <w:tcW w:w="3420" w:type="dxa"/>
          </w:tcPr>
          <w:p w14:paraId="46CFB69D" w14:textId="77777777" w:rsidR="006A00CD" w:rsidRPr="00AB0157" w:rsidRDefault="006A00CD" w:rsidP="00893CF5">
            <w:pPr>
              <w:rPr>
                <w:rFonts w:ascii="Verdana" w:hAnsi="Verdana" w:cs="Arial"/>
                <w:b w:val="0"/>
              </w:rPr>
            </w:pPr>
          </w:p>
        </w:tc>
        <w:tc>
          <w:tcPr>
            <w:tcW w:w="2511" w:type="dxa"/>
          </w:tcPr>
          <w:p w14:paraId="299D6DDE" w14:textId="77777777" w:rsidR="006A00CD" w:rsidRPr="00AB0157" w:rsidRDefault="006A00CD" w:rsidP="00893CF5">
            <w:pPr>
              <w:rPr>
                <w:rFonts w:ascii="Verdana" w:hAnsi="Verdana" w:cs="Arial"/>
                <w:b w:val="0"/>
              </w:rPr>
            </w:pPr>
          </w:p>
        </w:tc>
      </w:tr>
      <w:tr w:rsidR="006A00CD" w:rsidRPr="00AB0157" w14:paraId="7A44090E" w14:textId="77777777" w:rsidTr="00D71627">
        <w:tc>
          <w:tcPr>
            <w:tcW w:w="1728" w:type="dxa"/>
          </w:tcPr>
          <w:p w14:paraId="09D8A592" w14:textId="77777777" w:rsidR="006A00CD" w:rsidRPr="00AB0157" w:rsidRDefault="006A00CD" w:rsidP="00893CF5">
            <w:pPr>
              <w:rPr>
                <w:rFonts w:ascii="Verdana" w:hAnsi="Verdana" w:cs="Arial"/>
                <w:b w:val="0"/>
              </w:rPr>
            </w:pPr>
          </w:p>
        </w:tc>
        <w:tc>
          <w:tcPr>
            <w:tcW w:w="1521" w:type="dxa"/>
          </w:tcPr>
          <w:p w14:paraId="575497F2" w14:textId="77777777" w:rsidR="006A00CD" w:rsidRPr="00AB0157" w:rsidRDefault="006A00CD" w:rsidP="00893CF5">
            <w:pPr>
              <w:rPr>
                <w:rFonts w:ascii="Verdana" w:hAnsi="Verdana" w:cs="Arial"/>
                <w:b w:val="0"/>
              </w:rPr>
            </w:pPr>
          </w:p>
        </w:tc>
        <w:tc>
          <w:tcPr>
            <w:tcW w:w="3420" w:type="dxa"/>
          </w:tcPr>
          <w:p w14:paraId="63560ACF" w14:textId="77777777" w:rsidR="006A00CD" w:rsidRPr="00AB0157" w:rsidRDefault="006A00CD" w:rsidP="00893CF5">
            <w:pPr>
              <w:rPr>
                <w:rFonts w:ascii="Verdana" w:hAnsi="Verdana" w:cs="Arial"/>
                <w:b w:val="0"/>
              </w:rPr>
            </w:pPr>
          </w:p>
        </w:tc>
        <w:tc>
          <w:tcPr>
            <w:tcW w:w="2511" w:type="dxa"/>
          </w:tcPr>
          <w:p w14:paraId="76E9969D" w14:textId="77777777" w:rsidR="006A00CD" w:rsidRPr="00AB0157" w:rsidRDefault="006A00CD" w:rsidP="00893CF5">
            <w:pPr>
              <w:rPr>
                <w:rFonts w:ascii="Verdana" w:hAnsi="Verdana" w:cs="Arial"/>
                <w:b w:val="0"/>
              </w:rPr>
            </w:pPr>
          </w:p>
        </w:tc>
      </w:tr>
      <w:tr w:rsidR="006A00CD" w:rsidRPr="00AB0157" w14:paraId="0B90EDA6" w14:textId="77777777" w:rsidTr="00D71627">
        <w:trPr>
          <w:cnfStyle w:val="010000000000" w:firstRow="0" w:lastRow="1" w:firstColumn="0" w:lastColumn="0" w:oddVBand="0" w:evenVBand="0" w:oddHBand="0" w:evenHBand="0" w:firstRowFirstColumn="0" w:firstRowLastColumn="0" w:lastRowFirstColumn="0" w:lastRowLastColumn="0"/>
        </w:trPr>
        <w:tc>
          <w:tcPr>
            <w:tcW w:w="1728" w:type="dxa"/>
          </w:tcPr>
          <w:p w14:paraId="1F1C6063" w14:textId="77777777" w:rsidR="006A00CD" w:rsidRPr="00AB0157" w:rsidRDefault="006A00CD" w:rsidP="00893CF5">
            <w:pPr>
              <w:rPr>
                <w:rFonts w:ascii="Verdana" w:hAnsi="Verdana" w:cs="Arial"/>
                <w:b w:val="0"/>
              </w:rPr>
            </w:pPr>
          </w:p>
        </w:tc>
        <w:tc>
          <w:tcPr>
            <w:tcW w:w="1521" w:type="dxa"/>
          </w:tcPr>
          <w:p w14:paraId="1EAA8B03" w14:textId="77777777" w:rsidR="006A00CD" w:rsidRPr="00AB0157" w:rsidRDefault="006A00CD" w:rsidP="00893CF5">
            <w:pPr>
              <w:rPr>
                <w:rFonts w:ascii="Verdana" w:hAnsi="Verdana" w:cs="Arial"/>
                <w:b w:val="0"/>
              </w:rPr>
            </w:pPr>
          </w:p>
        </w:tc>
        <w:tc>
          <w:tcPr>
            <w:tcW w:w="3420" w:type="dxa"/>
          </w:tcPr>
          <w:p w14:paraId="0FA3ABCA" w14:textId="77777777" w:rsidR="006A00CD" w:rsidRPr="00AB0157" w:rsidRDefault="006A00CD" w:rsidP="00893CF5">
            <w:pPr>
              <w:rPr>
                <w:rFonts w:ascii="Verdana" w:hAnsi="Verdana" w:cs="Arial"/>
                <w:b w:val="0"/>
              </w:rPr>
            </w:pPr>
          </w:p>
        </w:tc>
        <w:tc>
          <w:tcPr>
            <w:tcW w:w="2511" w:type="dxa"/>
          </w:tcPr>
          <w:p w14:paraId="1502129E" w14:textId="77777777" w:rsidR="006A00CD" w:rsidRPr="00AB0157" w:rsidRDefault="006A00CD" w:rsidP="00893CF5">
            <w:pPr>
              <w:rPr>
                <w:rFonts w:ascii="Verdana" w:hAnsi="Verdana" w:cs="Arial"/>
                <w:b w:val="0"/>
              </w:rPr>
            </w:pPr>
          </w:p>
        </w:tc>
      </w:tr>
    </w:tbl>
    <w:p w14:paraId="51F9C043" w14:textId="77777777" w:rsidR="004C6C02" w:rsidRPr="00AB0157" w:rsidRDefault="004C6C02" w:rsidP="004C6C02">
      <w:pPr>
        <w:rPr>
          <w:rFonts w:ascii="Verdana" w:hAnsi="Verdana"/>
          <w:b/>
          <w:bCs/>
          <w:lang w:val="en-AU"/>
        </w:rPr>
      </w:pPr>
    </w:p>
    <w:p w14:paraId="7551A4B3" w14:textId="77777777" w:rsidR="004C6C02" w:rsidRPr="00AB0157" w:rsidRDefault="004C6C02" w:rsidP="004C6C02">
      <w:pPr>
        <w:pStyle w:val="InfoBlue"/>
        <w:rPr>
          <w:rFonts w:ascii="Verdana" w:hAnsi="Verdana"/>
        </w:rPr>
      </w:pPr>
    </w:p>
    <w:p w14:paraId="5828697A" w14:textId="77777777" w:rsidR="004C6C02" w:rsidRPr="00AB0157" w:rsidRDefault="004C6C02" w:rsidP="00DA1852">
      <w:pPr>
        <w:pStyle w:val="BodyText"/>
      </w:pPr>
    </w:p>
    <w:p w14:paraId="2163504E" w14:textId="77777777" w:rsidR="004C6C02" w:rsidRPr="00AB0157" w:rsidRDefault="004C6C02" w:rsidP="00DA1852">
      <w:pPr>
        <w:pStyle w:val="BodyText"/>
      </w:pPr>
    </w:p>
    <w:p w14:paraId="7A0C71C9" w14:textId="77777777" w:rsidR="00FB2965" w:rsidRPr="00AB0157" w:rsidRDefault="00FB2965" w:rsidP="00C93EBD">
      <w:pPr>
        <w:pStyle w:val="PlanTitle2"/>
        <w:rPr>
          <w:rFonts w:ascii="Verdana" w:hAnsi="Verdana"/>
        </w:rPr>
      </w:pPr>
      <w:r w:rsidRPr="00AB0157">
        <w:rPr>
          <w:rFonts w:ascii="Verdana" w:hAnsi="Verdana"/>
        </w:rPr>
        <w:br w:type="page"/>
      </w:r>
      <w:r w:rsidRPr="00AB0157">
        <w:rPr>
          <w:rFonts w:ascii="Verdana" w:hAnsi="Verdana"/>
        </w:rPr>
        <w:lastRenderedPageBreak/>
        <w:t>Table of Contents</w:t>
      </w:r>
    </w:p>
    <w:commentRangeStart w:id="14"/>
    <w:p w14:paraId="4A7627BA" w14:textId="15735314" w:rsidR="00A7482F" w:rsidRPr="00AB0157" w:rsidRDefault="004A05B7" w:rsidP="00637449">
      <w:pPr>
        <w:pStyle w:val="TOC1"/>
        <w:tabs>
          <w:tab w:val="clear" w:pos="9360"/>
          <w:tab w:val="left" w:pos="432"/>
          <w:tab w:val="right" w:pos="8367"/>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r w:rsidR="002E5F73">
        <w:rPr>
          <w:noProof/>
        </w:rPr>
        <w:fldChar w:fldCharType="begin"/>
      </w:r>
      <w:r w:rsidR="002E5F73">
        <w:rPr>
          <w:noProof/>
        </w:rPr>
        <w:instrText xml:space="preserve"> HYPERLINK \l "_Toc463366571" </w:instrText>
      </w:r>
      <w:ins w:id="15" w:author="I Gede Juniada Bendesa" w:date="2016-10-06T18:00:00Z">
        <w:r w:rsidR="004201ED">
          <w:rPr>
            <w:noProof/>
          </w:rPr>
        </w:r>
      </w:ins>
      <w:r w:rsidR="002E5F73">
        <w:rPr>
          <w:noProof/>
        </w:rPr>
        <w:fldChar w:fldCharType="separate"/>
      </w:r>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sidR="002E5F73">
        <w:rPr>
          <w:rFonts w:ascii="Verdana" w:hAnsi="Verdana"/>
          <w:noProof/>
        </w:rPr>
        <w:fldChar w:fldCharType="end"/>
      </w:r>
    </w:p>
    <w:p w14:paraId="31DEE037" w14:textId="18A3A16A"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"_Toc463366572" </w:instrText>
      </w:r>
      <w:ins w:id="16" w:author="I Gede Juniada Bendesa" w:date="2016-10-06T18:00:00Z">
        <w:r w:rsidR="004201ED">
          <w:rPr>
            <w:noProof/>
          </w:rPr>
        </w:r>
      </w:ins>
      <w:r>
        <w:rPr>
          <w:noProof/>
        </w:rPr>
        <w:fldChar w:fldCharType="separate"/>
      </w:r>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4E4C690F" w14:textId="4A384567"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w:instrText>
      </w:r>
      <w:r>
        <w:rPr>
          <w:noProof/>
        </w:rPr>
        <w:instrText xml:space="preserve">66573" </w:instrText>
      </w:r>
      <w:ins w:id="17" w:author="I Gede Juniada Bendesa" w:date="2016-10-06T18:00:00Z">
        <w:r w:rsidR="004201ED">
          <w:rPr>
            <w:noProof/>
          </w:rPr>
        </w:r>
      </w:ins>
      <w:r>
        <w:rPr>
          <w:noProof/>
        </w:rPr>
        <w:fldChar w:fldCharType="separate"/>
      </w:r>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64673E70" w14:textId="21ACA729"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"_Toc463366574" </w:instrText>
      </w:r>
      <w:ins w:id="18" w:author="I Gede Juniada Bendesa" w:date="2016-10-06T18:00:00Z">
        <w:r w:rsidR="004201ED">
          <w:rPr>
            <w:noProof/>
          </w:rPr>
        </w:r>
      </w:ins>
      <w:r>
        <w:rPr>
          <w:noProof/>
        </w:rPr>
        <w:fldChar w:fldCharType="separate"/>
      </w:r>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67D32E4B" w14:textId="43679DB0"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"_Toc463366575" </w:instrText>
      </w:r>
      <w:ins w:id="19" w:author="I Gede Juniada Bendesa" w:date="2016-10-06T18:00:00Z">
        <w:r w:rsidR="004201ED">
          <w:rPr>
            <w:noProof/>
          </w:rPr>
        </w:r>
      </w:ins>
      <w:r>
        <w:rPr>
          <w:noProof/>
        </w:rPr>
        <w:fldChar w:fldCharType="separate"/>
      </w:r>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2BA3EAC2" w14:textId="640F491D"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"_Toc463366576" </w:instrText>
      </w:r>
      <w:ins w:id="20" w:author="I Gede Juniada Bendesa" w:date="2016-10-06T18:00:00Z">
        <w:r w:rsidR="004201ED">
          <w:rPr>
            <w:noProof/>
          </w:rPr>
        </w:r>
      </w:ins>
      <w:r>
        <w:rPr>
          <w:noProof/>
        </w:rPr>
        <w:fldChar w:fldCharType="separate"/>
      </w:r>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4A71E373" w14:textId="3A5D78A6"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"_Toc463366577" </w:instrText>
      </w:r>
      <w:ins w:id="21" w:author="I Gede Juniada Bendesa" w:date="2016-10-06T18:00:00Z">
        <w:r w:rsidR="004201ED">
          <w:rPr>
            <w:noProof/>
          </w:rPr>
        </w:r>
      </w:ins>
      <w:r>
        <w:rPr>
          <w:noProof/>
        </w:rPr>
        <w:fldChar w:fldCharType="separate"/>
      </w:r>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4</w:t>
      </w:r>
      <w:r w:rsidR="00A7482F" w:rsidRPr="00AB0157">
        <w:rPr>
          <w:rFonts w:ascii="Verdana" w:hAnsi="Verdana"/>
          <w:noProof/>
          <w:webHidden/>
        </w:rPr>
        <w:fldChar w:fldCharType="end"/>
      </w:r>
      <w:r>
        <w:rPr>
          <w:rFonts w:ascii="Verdana" w:hAnsi="Verdana"/>
          <w:noProof/>
        </w:rPr>
        <w:fldChar w:fldCharType="end"/>
      </w:r>
    </w:p>
    <w:p w14:paraId="0E2F9DDA" w14:textId="6A3506D4"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"_Toc463366578" </w:instrText>
      </w:r>
      <w:ins w:id="22" w:author="I Gede Juniada Bendesa" w:date="2016-10-06T18:00:00Z">
        <w:r w:rsidR="004201ED">
          <w:rPr>
            <w:noProof/>
          </w:rPr>
        </w:r>
      </w:ins>
      <w:r>
        <w:rPr>
          <w:noProof/>
        </w:rPr>
        <w:fldChar w:fldCharType="separate"/>
      </w:r>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Environment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5</w:t>
      </w:r>
      <w:r w:rsidR="00A7482F" w:rsidRPr="00AB0157">
        <w:rPr>
          <w:rFonts w:ascii="Verdana" w:hAnsi="Verdana"/>
          <w:noProof/>
          <w:webHidden/>
        </w:rPr>
        <w:fldChar w:fldCharType="end"/>
      </w:r>
      <w:r>
        <w:rPr>
          <w:rFonts w:ascii="Verdana" w:hAnsi="Verdana"/>
          <w:noProof/>
        </w:rPr>
        <w:fldChar w:fldCharType="end"/>
      </w:r>
    </w:p>
    <w:p w14:paraId="53C77D53" w14:textId="43777A34"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"_Toc463366579" </w:instrText>
      </w:r>
      <w:ins w:id="23" w:author="I Gede Juniada Bendesa" w:date="2016-10-06T18:00:00Z">
        <w:r w:rsidR="004201ED">
          <w:rPr>
            <w:noProof/>
          </w:rPr>
        </w:r>
      </w:ins>
      <w:r>
        <w:rPr>
          <w:noProof/>
        </w:rPr>
        <w:fldChar w:fldCharType="separate"/>
      </w:r>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5</w:t>
      </w:r>
      <w:r w:rsidR="00A7482F" w:rsidRPr="00AB0157">
        <w:rPr>
          <w:rFonts w:ascii="Verdana" w:hAnsi="Verdana"/>
          <w:noProof/>
          <w:webHidden/>
        </w:rPr>
        <w:fldChar w:fldCharType="end"/>
      </w:r>
      <w:r>
        <w:rPr>
          <w:rFonts w:ascii="Verdana" w:hAnsi="Verdana"/>
          <w:noProof/>
        </w:rPr>
        <w:fldChar w:fldCharType="end"/>
      </w:r>
    </w:p>
    <w:p w14:paraId="271FBDC8" w14:textId="3354B2F7" w:rsidR="00A7482F" w:rsidRPr="00AB0157" w:rsidRDefault="002E5F73" w:rsidP="00637449">
      <w:pPr>
        <w:pStyle w:val="TOC1"/>
        <w:tabs>
          <w:tab w:val="clear" w:pos="9360"/>
          <w:tab w:val="left" w:pos="432"/>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"_Toc463366580" </w:instrText>
      </w:r>
      <w:ins w:id="24" w:author="I Gede Juniada Bendesa" w:date="2016-10-06T18:00:00Z">
        <w:r w:rsidR="004201ED">
          <w:rPr>
            <w:noProof/>
          </w:rPr>
        </w:r>
      </w:ins>
      <w:r>
        <w:rPr>
          <w:noProof/>
        </w:rPr>
        <w:fldChar w:fldCharType="separate"/>
      </w:r>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ins w:id="25" w:author="I Gede Juniada Bendesa" w:date="2016-10-06T18:00:00Z">
        <w:r w:rsidR="004201ED">
          <w:rPr>
            <w:rFonts w:ascii="Verdana" w:hAnsi="Verdana"/>
            <w:noProof/>
            <w:webHidden/>
          </w:rPr>
          <w:t>5</w:t>
        </w:r>
      </w:ins>
      <w:del w:id="26" w:author="I Gede Juniada Bendesa" w:date="2016-10-06T18:00:00Z">
        <w:r w:rsidR="00A7482F" w:rsidRPr="00AB0157" w:rsidDel="004201ED">
          <w:rPr>
            <w:rFonts w:ascii="Verdana" w:hAnsi="Verdana"/>
            <w:noProof/>
            <w:webHidden/>
          </w:rPr>
          <w:delText>6</w:delText>
        </w:r>
      </w:del>
      <w:r w:rsidR="00A7482F" w:rsidRPr="00AB0157">
        <w:rPr>
          <w:rFonts w:ascii="Verdana" w:hAnsi="Verdana"/>
          <w:noProof/>
          <w:webHidden/>
        </w:rPr>
        <w:fldChar w:fldCharType="end"/>
      </w:r>
      <w:r>
        <w:rPr>
          <w:rFonts w:ascii="Verdana" w:hAnsi="Verdana"/>
          <w:noProof/>
        </w:rPr>
        <w:fldChar w:fldCharType="end"/>
      </w:r>
    </w:p>
    <w:p w14:paraId="07C07953" w14:textId="025D073B"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"_Toc463366581" </w:instrText>
      </w:r>
      <w:ins w:id="27" w:author="I Gede Juniada Bendesa" w:date="2016-10-06T18:00:00Z">
        <w:r w:rsidR="004201ED">
          <w:rPr>
            <w:noProof/>
          </w:rPr>
        </w:r>
      </w:ins>
      <w:r>
        <w:rPr>
          <w:noProof/>
        </w:rPr>
        <w:fldChar w:fldCharType="separate"/>
      </w:r>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ins w:id="28" w:author="I Gede Juniada Bendesa" w:date="2016-10-06T18:00:00Z">
        <w:r w:rsidR="004201ED">
          <w:rPr>
            <w:rFonts w:ascii="Verdana" w:hAnsi="Verdana"/>
            <w:noProof/>
            <w:webHidden/>
          </w:rPr>
          <w:t>5</w:t>
        </w:r>
      </w:ins>
      <w:del w:id="29" w:author="I Gede Juniada Bendesa" w:date="2016-10-06T18:00:00Z">
        <w:r w:rsidR="00A7482F" w:rsidRPr="00AB0157" w:rsidDel="004201ED">
          <w:rPr>
            <w:rFonts w:ascii="Verdana" w:hAnsi="Verdana"/>
            <w:noProof/>
            <w:webHidden/>
          </w:rPr>
          <w:delText>6</w:delText>
        </w:r>
      </w:del>
      <w:r w:rsidR="00A7482F" w:rsidRPr="00AB0157">
        <w:rPr>
          <w:rFonts w:ascii="Verdana" w:hAnsi="Verdana"/>
          <w:noProof/>
          <w:webHidden/>
        </w:rPr>
        <w:fldChar w:fldCharType="end"/>
      </w:r>
      <w:r>
        <w:rPr>
          <w:rFonts w:ascii="Verdana" w:hAnsi="Verdana"/>
          <w:noProof/>
        </w:rPr>
        <w:fldChar w:fldCharType="end"/>
      </w:r>
    </w:p>
    <w:p w14:paraId="7DFB2C8E" w14:textId="63A9605D"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"_Toc463366582" </w:instrText>
      </w:r>
      <w:ins w:id="30" w:author="I Gede Juniada Bendesa" w:date="2016-10-06T18:00:00Z">
        <w:r w:rsidR="004201ED">
          <w:rPr>
            <w:noProof/>
          </w:rPr>
        </w:r>
      </w:ins>
      <w:r>
        <w:rPr>
          <w:noProof/>
        </w:rPr>
        <w:fldChar w:fldCharType="separate"/>
      </w:r>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ins w:id="31" w:author="I Gede Juniada Bendesa" w:date="2016-10-06T18:00:00Z">
        <w:r w:rsidR="004201ED">
          <w:rPr>
            <w:rFonts w:ascii="Verdana" w:hAnsi="Verdana"/>
            <w:noProof/>
            <w:webHidden/>
          </w:rPr>
          <w:t>5</w:t>
        </w:r>
      </w:ins>
      <w:del w:id="32" w:author="I Gede Juniada Bendesa" w:date="2016-10-06T18:00:00Z">
        <w:r w:rsidR="00A7482F" w:rsidRPr="00AB0157" w:rsidDel="004201ED">
          <w:rPr>
            <w:rFonts w:ascii="Verdana" w:hAnsi="Verdana"/>
            <w:noProof/>
            <w:webHidden/>
          </w:rPr>
          <w:delText>6</w:delText>
        </w:r>
      </w:del>
      <w:r w:rsidR="00A7482F" w:rsidRPr="00AB0157">
        <w:rPr>
          <w:rFonts w:ascii="Verdana" w:hAnsi="Verdana"/>
          <w:noProof/>
          <w:webHidden/>
        </w:rPr>
        <w:fldChar w:fldCharType="end"/>
      </w:r>
      <w:r>
        <w:rPr>
          <w:rFonts w:ascii="Verdana" w:hAnsi="Verdana"/>
          <w:noProof/>
        </w:rPr>
        <w:fldChar w:fldCharType="end"/>
      </w:r>
    </w:p>
    <w:p w14:paraId="27E947C3" w14:textId="0EDEF05C"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w:instrText>
      </w:r>
      <w:r>
        <w:rPr>
          <w:noProof/>
        </w:rPr>
        <w:instrText xml:space="preserve">66583" </w:instrText>
      </w:r>
      <w:ins w:id="33" w:author="I Gede Juniada Bendesa" w:date="2016-10-06T18:00:00Z">
        <w:r w:rsidR="004201ED">
          <w:rPr>
            <w:noProof/>
          </w:rPr>
        </w:r>
      </w:ins>
      <w:r>
        <w:rPr>
          <w:noProof/>
        </w:rPr>
        <w:fldChar w:fldCharType="separate"/>
      </w:r>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6</w:t>
      </w:r>
      <w:r w:rsidR="00A7482F" w:rsidRPr="00AB0157">
        <w:rPr>
          <w:rFonts w:ascii="Verdana" w:hAnsi="Verdana"/>
          <w:noProof/>
          <w:webHidden/>
        </w:rPr>
        <w:fldChar w:fldCharType="end"/>
      </w:r>
      <w:r>
        <w:rPr>
          <w:rFonts w:ascii="Verdana" w:hAnsi="Verdana"/>
          <w:noProof/>
        </w:rPr>
        <w:fldChar w:fldCharType="end"/>
      </w:r>
    </w:p>
    <w:p w14:paraId="3B72C733" w14:textId="44860EA3"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"_Toc463366584" </w:instrText>
      </w:r>
      <w:ins w:id="34" w:author="I Gede Juniada Bendesa" w:date="2016-10-06T18:00:00Z">
        <w:r w:rsidR="004201ED">
          <w:rPr>
            <w:noProof/>
          </w:rPr>
        </w:r>
      </w:ins>
      <w:r>
        <w:rPr>
          <w:noProof/>
        </w:rPr>
        <w:fldChar w:fldCharType="separate"/>
      </w:r>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6</w:t>
      </w:r>
      <w:r w:rsidR="00A7482F" w:rsidRPr="00AB0157">
        <w:rPr>
          <w:rFonts w:ascii="Verdana" w:hAnsi="Verdana"/>
          <w:noProof/>
          <w:webHidden/>
        </w:rPr>
        <w:fldChar w:fldCharType="end"/>
      </w:r>
      <w:r>
        <w:rPr>
          <w:rFonts w:ascii="Verdana" w:hAnsi="Verdana"/>
          <w:noProof/>
        </w:rPr>
        <w:fldChar w:fldCharType="end"/>
      </w:r>
    </w:p>
    <w:p w14:paraId="3D50D4AE" w14:textId="793FCDAB"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"_Toc463366585" </w:instrText>
      </w:r>
      <w:ins w:id="35" w:author="I Gede Juniada Bendesa" w:date="2016-10-06T18:00:00Z">
        <w:r w:rsidR="004201ED">
          <w:rPr>
            <w:noProof/>
          </w:rPr>
        </w:r>
      </w:ins>
      <w:r>
        <w:rPr>
          <w:noProof/>
        </w:rPr>
        <w:fldChar w:fldCharType="separate"/>
      </w:r>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6</w:t>
      </w:r>
      <w:r w:rsidR="00A7482F" w:rsidRPr="00AB0157">
        <w:rPr>
          <w:rFonts w:ascii="Verdana" w:hAnsi="Verdana"/>
          <w:noProof/>
          <w:webHidden/>
        </w:rPr>
        <w:fldChar w:fldCharType="end"/>
      </w:r>
      <w:r>
        <w:rPr>
          <w:rFonts w:ascii="Verdana" w:hAnsi="Verdana"/>
          <w:noProof/>
        </w:rPr>
        <w:fldChar w:fldCharType="end"/>
      </w:r>
    </w:p>
    <w:p w14:paraId="60FBF94A" w14:textId="76536F0E"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"_Toc463366586" </w:instrText>
      </w:r>
      <w:ins w:id="36" w:author="I Gede Juniada Bendesa" w:date="2016-10-06T18:00:00Z">
        <w:r w:rsidR="004201ED">
          <w:rPr>
            <w:noProof/>
          </w:rPr>
        </w:r>
      </w:ins>
      <w:r>
        <w:rPr>
          <w:noProof/>
        </w:rPr>
        <w:fldChar w:fldCharType="separate"/>
      </w:r>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7</w:t>
      </w:r>
      <w:r w:rsidR="00A7482F" w:rsidRPr="00AB0157">
        <w:rPr>
          <w:rFonts w:ascii="Verdana" w:hAnsi="Verdana"/>
          <w:noProof/>
          <w:webHidden/>
        </w:rPr>
        <w:fldChar w:fldCharType="end"/>
      </w:r>
      <w:r>
        <w:rPr>
          <w:rFonts w:ascii="Verdana" w:hAnsi="Verdana"/>
          <w:noProof/>
        </w:rPr>
        <w:fldChar w:fldCharType="end"/>
      </w:r>
    </w:p>
    <w:p w14:paraId="3D97832B" w14:textId="003868BC"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"_Toc463366587" </w:instrText>
      </w:r>
      <w:ins w:id="37" w:author="I Gede Juniada Bendesa" w:date="2016-10-06T18:00:00Z">
        <w:r w:rsidR="004201ED">
          <w:rPr>
            <w:noProof/>
          </w:rPr>
        </w:r>
      </w:ins>
      <w:r>
        <w:rPr>
          <w:noProof/>
        </w:rPr>
        <w:fldChar w:fldCharType="separate"/>
      </w:r>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7</w:t>
      </w:r>
      <w:r w:rsidR="00A7482F" w:rsidRPr="00AB0157">
        <w:rPr>
          <w:rFonts w:ascii="Verdana" w:hAnsi="Verdana"/>
          <w:noProof/>
          <w:webHidden/>
        </w:rPr>
        <w:fldChar w:fldCharType="end"/>
      </w:r>
      <w:r>
        <w:rPr>
          <w:rFonts w:ascii="Verdana" w:hAnsi="Verdana"/>
          <w:noProof/>
        </w:rPr>
        <w:fldChar w:fldCharType="end"/>
      </w:r>
    </w:p>
    <w:p w14:paraId="788FE90D" w14:textId="6B99F372"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"_Toc463366588" </w:instrText>
      </w:r>
      <w:ins w:id="38" w:author="I Gede Juniada Bendesa" w:date="2016-10-06T18:00:00Z">
        <w:r w:rsidR="004201ED">
          <w:rPr>
            <w:noProof/>
          </w:rPr>
        </w:r>
      </w:ins>
      <w:r>
        <w:rPr>
          <w:noProof/>
        </w:rPr>
        <w:fldChar w:fldCharType="separate"/>
      </w:r>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7</w:t>
      </w:r>
      <w:r w:rsidR="00A7482F" w:rsidRPr="00AB0157">
        <w:rPr>
          <w:rFonts w:ascii="Verdana" w:hAnsi="Verdana"/>
          <w:noProof/>
          <w:webHidden/>
        </w:rPr>
        <w:fldChar w:fldCharType="end"/>
      </w:r>
      <w:r>
        <w:rPr>
          <w:rFonts w:ascii="Verdana" w:hAnsi="Verdana"/>
          <w:noProof/>
        </w:rPr>
        <w:fldChar w:fldCharType="end"/>
      </w:r>
    </w:p>
    <w:p w14:paraId="43EC8F29" w14:textId="01969A03"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w:instrText>
      </w:r>
      <w:r>
        <w:rPr>
          <w:noProof/>
        </w:rPr>
        <w:instrText xml:space="preserve">_Toc463366589" </w:instrText>
      </w:r>
      <w:ins w:id="39" w:author="I Gede Juniada Bendesa" w:date="2016-10-06T18:00:00Z">
        <w:r w:rsidR="004201ED">
          <w:rPr>
            <w:noProof/>
          </w:rPr>
        </w:r>
      </w:ins>
      <w:r>
        <w:rPr>
          <w:noProof/>
        </w:rPr>
        <w:fldChar w:fldCharType="separate"/>
      </w:r>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8</w:t>
      </w:r>
      <w:r w:rsidR="00A7482F" w:rsidRPr="00AB0157">
        <w:rPr>
          <w:rFonts w:ascii="Verdana" w:hAnsi="Verdana"/>
          <w:noProof/>
          <w:webHidden/>
        </w:rPr>
        <w:fldChar w:fldCharType="end"/>
      </w:r>
      <w:r>
        <w:rPr>
          <w:rFonts w:ascii="Verdana" w:hAnsi="Verdana"/>
          <w:noProof/>
        </w:rPr>
        <w:fldChar w:fldCharType="end"/>
      </w:r>
    </w:p>
    <w:p w14:paraId="653CE00C" w14:textId="2BF37647"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"_Toc463366590" </w:instrText>
      </w:r>
      <w:ins w:id="40" w:author="I Gede Juniada Bendesa" w:date="2016-10-06T18:00:00Z">
        <w:r w:rsidR="004201ED">
          <w:rPr>
            <w:noProof/>
          </w:rPr>
        </w:r>
      </w:ins>
      <w:r>
        <w:rPr>
          <w:noProof/>
        </w:rPr>
        <w:fldChar w:fldCharType="separate"/>
      </w:r>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8</w:t>
      </w:r>
      <w:r w:rsidR="00A7482F" w:rsidRPr="00AB0157">
        <w:rPr>
          <w:rFonts w:ascii="Verdana" w:hAnsi="Verdana"/>
          <w:noProof/>
          <w:webHidden/>
        </w:rPr>
        <w:fldChar w:fldCharType="end"/>
      </w:r>
      <w:r>
        <w:rPr>
          <w:rFonts w:ascii="Verdana" w:hAnsi="Verdana"/>
          <w:noProof/>
        </w:rPr>
        <w:fldChar w:fldCharType="end"/>
      </w:r>
    </w:p>
    <w:p w14:paraId="6B6C297D" w14:textId="080E0CFB"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"_Toc463366591" </w:instrText>
      </w:r>
      <w:ins w:id="41" w:author="I Gede Juniada Bendesa" w:date="2016-10-06T18:00:00Z">
        <w:r w:rsidR="004201ED">
          <w:rPr>
            <w:noProof/>
          </w:rPr>
        </w:r>
      </w:ins>
      <w:r>
        <w:rPr>
          <w:noProof/>
        </w:rPr>
        <w:fldChar w:fldCharType="separate"/>
      </w:r>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4201ED">
        <w:rPr>
          <w:rFonts w:ascii="Verdana" w:hAnsi="Verdana"/>
          <w:noProof/>
          <w:webHidden/>
        </w:rPr>
        <w:t>8</w:t>
      </w:r>
      <w:r w:rsidR="00A7482F" w:rsidRPr="00AB0157">
        <w:rPr>
          <w:rFonts w:ascii="Verdana" w:hAnsi="Verdana"/>
          <w:noProof/>
          <w:webHidden/>
        </w:rPr>
        <w:fldChar w:fldCharType="end"/>
      </w:r>
      <w:r>
        <w:rPr>
          <w:rFonts w:ascii="Verdana" w:hAnsi="Verdana"/>
          <w:noProof/>
        </w:rPr>
        <w:fldChar w:fldCharType="end"/>
      </w:r>
    </w:p>
    <w:p w14:paraId="2F80874A" w14:textId="19226D3A"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w:instrText>
      </w:r>
      <w:r>
        <w:rPr>
          <w:noProof/>
        </w:rPr>
        <w:instrText xml:space="preserve">463366592" </w:instrText>
      </w:r>
      <w:ins w:id="42" w:author="I Gede Juniada Bendesa" w:date="2016-10-06T18:00:00Z">
        <w:r w:rsidR="004201ED">
          <w:rPr>
            <w:noProof/>
          </w:rPr>
        </w:r>
      </w:ins>
      <w:r>
        <w:rPr>
          <w:noProof/>
        </w:rPr>
        <w:fldChar w:fldCharType="separate"/>
      </w:r>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ins w:id="43" w:author="I Gede Juniada Bendesa" w:date="2016-10-06T18:00:00Z">
        <w:r w:rsidR="004201ED">
          <w:rPr>
            <w:rFonts w:ascii="Verdana" w:hAnsi="Verdana"/>
            <w:noProof/>
            <w:webHidden/>
          </w:rPr>
          <w:t>9</w:t>
        </w:r>
      </w:ins>
      <w:del w:id="44" w:author="I Gede Juniada Bendesa" w:date="2016-10-06T18:00:00Z">
        <w:r w:rsidR="00A7482F" w:rsidRPr="00AB0157" w:rsidDel="004201ED">
          <w:rPr>
            <w:rFonts w:ascii="Verdana" w:hAnsi="Verdana"/>
            <w:noProof/>
            <w:webHidden/>
          </w:rPr>
          <w:delText>8</w:delText>
        </w:r>
      </w:del>
      <w:r w:rsidR="00A7482F" w:rsidRPr="00AB0157">
        <w:rPr>
          <w:rFonts w:ascii="Verdana" w:hAnsi="Verdana"/>
          <w:noProof/>
          <w:webHidden/>
        </w:rPr>
        <w:fldChar w:fldCharType="end"/>
      </w:r>
      <w:r>
        <w:rPr>
          <w:rFonts w:ascii="Verdana" w:hAnsi="Verdana"/>
          <w:noProof/>
        </w:rPr>
        <w:fldChar w:fldCharType="end"/>
      </w:r>
    </w:p>
    <w:p w14:paraId="70D2E47E" w14:textId="18BE2FD8" w:rsidR="00A7482F" w:rsidRPr="00AB0157" w:rsidRDefault="002E5F73" w:rsidP="00637449">
      <w:pPr>
        <w:pStyle w:val="TOC2"/>
        <w:tabs>
          <w:tab w:val="clear" w:pos="9360"/>
          <w:tab w:val="left" w:pos="100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"_Toc463366593" </w:instrText>
      </w:r>
      <w:ins w:id="45" w:author="I Gede Juniada Bendesa" w:date="2016-10-06T18:00:00Z">
        <w:r w:rsidR="004201ED">
          <w:rPr>
            <w:noProof/>
          </w:rPr>
        </w:r>
      </w:ins>
      <w:r>
        <w:rPr>
          <w:noProof/>
        </w:rPr>
        <w:fldChar w:fldCharType="separate"/>
      </w:r>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ins w:id="46" w:author="I Gede Juniada Bendesa" w:date="2016-10-06T18:00:00Z">
        <w:r w:rsidR="004201ED">
          <w:rPr>
            <w:rFonts w:ascii="Verdana" w:hAnsi="Verdana"/>
            <w:noProof/>
            <w:webHidden/>
          </w:rPr>
          <w:t>9</w:t>
        </w:r>
      </w:ins>
      <w:del w:id="47" w:author="I Gede Juniada Bendesa" w:date="2016-10-06T18:00:00Z">
        <w:r w:rsidR="00A7482F" w:rsidRPr="00AB0157" w:rsidDel="004201ED">
          <w:rPr>
            <w:rFonts w:ascii="Verdana" w:hAnsi="Verdana"/>
            <w:noProof/>
            <w:webHidden/>
          </w:rPr>
          <w:delText>8</w:delText>
        </w:r>
      </w:del>
      <w:r w:rsidR="00A7482F" w:rsidRPr="00AB0157">
        <w:rPr>
          <w:rFonts w:ascii="Verdana" w:hAnsi="Verdana"/>
          <w:noProof/>
          <w:webHidden/>
        </w:rPr>
        <w:fldChar w:fldCharType="end"/>
      </w:r>
      <w:r>
        <w:rPr>
          <w:rFonts w:ascii="Verdana" w:hAnsi="Verdana"/>
          <w:noProof/>
        </w:rPr>
        <w:fldChar w:fldCharType="end"/>
      </w:r>
    </w:p>
    <w:p w14:paraId="6594A1F8" w14:textId="139D5842"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"_Toc463366594" </w:instrText>
      </w:r>
      <w:ins w:id="48" w:author="I Gede Juniada Bendesa" w:date="2016-10-06T18:00:00Z">
        <w:r w:rsidR="004201ED">
          <w:rPr>
            <w:noProof/>
          </w:rPr>
        </w:r>
      </w:ins>
      <w:r>
        <w:rPr>
          <w:noProof/>
        </w:rPr>
        <w:fldChar w:fldCharType="separate"/>
      </w:r>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ins w:id="49" w:author="I Gede Juniada Bendesa" w:date="2016-10-06T18:00:00Z">
        <w:r w:rsidR="004201ED">
          <w:rPr>
            <w:rFonts w:ascii="Verdana" w:hAnsi="Verdana"/>
            <w:noProof/>
            <w:webHidden/>
          </w:rPr>
          <w:t>9</w:t>
        </w:r>
      </w:ins>
      <w:del w:id="50" w:author="I Gede Juniada Bendesa" w:date="2016-10-06T18:00:00Z">
        <w:r w:rsidR="00A7482F" w:rsidRPr="00AB0157" w:rsidDel="004201ED">
          <w:rPr>
            <w:rFonts w:ascii="Verdana" w:hAnsi="Verdana"/>
            <w:noProof/>
            <w:webHidden/>
          </w:rPr>
          <w:delText>8</w:delText>
        </w:r>
      </w:del>
      <w:r w:rsidR="00A7482F" w:rsidRPr="00AB0157">
        <w:rPr>
          <w:rFonts w:ascii="Verdana" w:hAnsi="Verdana"/>
          <w:noProof/>
          <w:webHidden/>
        </w:rPr>
        <w:fldChar w:fldCharType="end"/>
      </w:r>
      <w:r>
        <w:rPr>
          <w:rFonts w:ascii="Verdana" w:hAnsi="Verdana"/>
          <w:noProof/>
        </w:rPr>
        <w:fldChar w:fldCharType="end"/>
      </w:r>
    </w:p>
    <w:p w14:paraId="12168C06" w14:textId="08A8FF80"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"_Toc463366595" </w:instrText>
      </w:r>
      <w:ins w:id="51" w:author="I Gede Juniada Bendesa" w:date="2016-10-06T18:00:00Z">
        <w:r w:rsidR="004201ED">
          <w:rPr>
            <w:noProof/>
          </w:rPr>
        </w:r>
      </w:ins>
      <w:r>
        <w:rPr>
          <w:noProof/>
        </w:rPr>
        <w:fldChar w:fldCharType="separate"/>
      </w:r>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ins w:id="52" w:author="I Gede Juniada Bendesa" w:date="2016-10-06T18:00:00Z">
        <w:r w:rsidR="004201ED">
          <w:rPr>
            <w:rFonts w:ascii="Verdana" w:hAnsi="Verdana"/>
            <w:noProof/>
            <w:webHidden/>
          </w:rPr>
          <w:t>10</w:t>
        </w:r>
      </w:ins>
      <w:del w:id="53" w:author="I Gede Juniada Bendesa" w:date="2016-10-06T18:00:00Z">
        <w:r w:rsidR="00A7482F" w:rsidRPr="00AB0157" w:rsidDel="004201ED">
          <w:rPr>
            <w:rFonts w:ascii="Verdana" w:hAnsi="Verdana"/>
            <w:noProof/>
            <w:webHidden/>
          </w:rPr>
          <w:delText>9</w:delText>
        </w:r>
      </w:del>
      <w:r w:rsidR="00A7482F" w:rsidRPr="00AB0157">
        <w:rPr>
          <w:rFonts w:ascii="Verdana" w:hAnsi="Verdana"/>
          <w:noProof/>
          <w:webHidden/>
        </w:rPr>
        <w:fldChar w:fldCharType="end"/>
      </w:r>
      <w:r>
        <w:rPr>
          <w:rFonts w:ascii="Verdana" w:hAnsi="Verdana"/>
          <w:noProof/>
        </w:rPr>
        <w:fldChar w:fldCharType="end"/>
      </w:r>
    </w:p>
    <w:p w14:paraId="06068F5C" w14:textId="0508E683" w:rsidR="00A7482F" w:rsidRPr="00AB0157" w:rsidRDefault="002E5F73" w:rsidP="00637449">
      <w:pPr>
        <w:pStyle w:val="TOC3"/>
        <w:tabs>
          <w:tab w:val="clear" w:pos="9360"/>
          <w:tab w:val="right" w:pos="8367"/>
        </w:tabs>
        <w:rPr>
          <w:rFonts w:ascii="Verdana" w:eastAsiaTheme="minorEastAsia" w:hAnsi="Verdana" w:cstheme="minorBidi"/>
          <w:noProof/>
          <w:sz w:val="22"/>
          <w:szCs w:val="22"/>
        </w:rPr>
      </w:pPr>
      <w:r>
        <w:rPr>
          <w:noProof/>
        </w:rPr>
        <w:fldChar w:fldCharType="begin"/>
      </w:r>
      <w:r>
        <w:rPr>
          <w:noProof/>
        </w:rPr>
        <w:instrText xml:space="preserve"> HYPERLINK \l "_Toc463366596" </w:instrText>
      </w:r>
      <w:ins w:id="54" w:author="I Gede Juniada Bendesa" w:date="2016-10-06T18:00:00Z">
        <w:r w:rsidR="004201ED">
          <w:rPr>
            <w:noProof/>
          </w:rPr>
        </w:r>
      </w:ins>
      <w:r>
        <w:rPr>
          <w:noProof/>
        </w:rPr>
        <w:fldChar w:fldCharType="separate"/>
      </w:r>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ins w:id="55" w:author="I Gede Juniada Bendesa" w:date="2016-10-06T18:00:00Z">
        <w:r w:rsidR="004201ED">
          <w:rPr>
            <w:rFonts w:ascii="Verdana" w:hAnsi="Verdana"/>
            <w:noProof/>
            <w:webHidden/>
          </w:rPr>
          <w:t>11</w:t>
        </w:r>
      </w:ins>
      <w:del w:id="56" w:author="I Gede Juniada Bendesa" w:date="2016-10-06T18:00:00Z">
        <w:r w:rsidR="00A7482F" w:rsidRPr="00AB0157" w:rsidDel="004201ED">
          <w:rPr>
            <w:rFonts w:ascii="Verdana" w:hAnsi="Verdana"/>
            <w:noProof/>
            <w:webHidden/>
          </w:rPr>
          <w:delText>10</w:delText>
        </w:r>
      </w:del>
      <w:r w:rsidR="00A7482F" w:rsidRPr="00AB0157">
        <w:rPr>
          <w:rFonts w:ascii="Verdana" w:hAnsi="Verdana"/>
          <w:noProof/>
          <w:webHidden/>
        </w:rPr>
        <w:fldChar w:fldCharType="end"/>
      </w:r>
      <w:r>
        <w:rPr>
          <w:rFonts w:ascii="Verdana" w:hAnsi="Verdana"/>
          <w:noProof/>
        </w:rPr>
        <w:fldChar w:fldCharType="end"/>
      </w:r>
    </w:p>
    <w:p w14:paraId="44B67358" w14:textId="77777777"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commentRangeEnd w:id="14"/>
      <w:r w:rsidR="009B39FD">
        <w:rPr>
          <w:rStyle w:val="CommentReference"/>
          <w:rFonts w:ascii="Times New Roman" w:hAnsi="Times New Roman" w:cs="Times New Roman"/>
          <w:b w:val="0"/>
          <w:bCs w:val="0"/>
          <w:caps w:val="0"/>
          <w:kern w:val="0"/>
          <w:szCs w:val="20"/>
        </w:rPr>
        <w:commentReference w:id="14"/>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520017">
        <w:rPr>
          <w:rFonts w:ascii="Verdana" w:hAnsi="Verdana"/>
        </w:rPr>
        <w:t>SCM bLOG</w:t>
      </w:r>
      <w:r w:rsidR="00CD445D" w:rsidRPr="00AB0157">
        <w:rPr>
          <w:rFonts w:ascii="Verdana" w:hAnsi="Verdana"/>
        </w:rPr>
        <w:t xml:space="preserve"> SCM Plan</w:t>
      </w:r>
      <w:r w:rsidR="00FB2965" w:rsidRPr="00AB0157">
        <w:rPr>
          <w:rFonts w:ascii="Verdana" w:hAnsi="Verdana"/>
        </w:rPr>
        <w:fldChar w:fldCharType="end"/>
      </w:r>
    </w:p>
    <w:p w14:paraId="2673D648" w14:textId="77777777" w:rsidR="00FB2965" w:rsidRPr="00AB0157" w:rsidRDefault="00FB2965">
      <w:pPr>
        <w:pStyle w:val="Heading1"/>
        <w:rPr>
          <w:rFonts w:ascii="Verdana" w:hAnsi="Verdana"/>
        </w:rPr>
      </w:pPr>
      <w:bookmarkStart w:id="57" w:name="_Toc433104436"/>
      <w:bookmarkStart w:id="58" w:name="_Toc463366571"/>
      <w:r w:rsidRPr="00AB0157">
        <w:rPr>
          <w:rFonts w:ascii="Verdana" w:hAnsi="Verdana"/>
        </w:rPr>
        <w:t>Introduction</w:t>
      </w:r>
      <w:bookmarkEnd w:id="57"/>
      <w:bookmarkEnd w:id="58"/>
    </w:p>
    <w:p w14:paraId="44F03D6E" w14:textId="77777777" w:rsidR="00D563EC" w:rsidRPr="00AB0157" w:rsidRDefault="00D563EC" w:rsidP="00D563EC">
      <w:pPr>
        <w:pStyle w:val="BodyText"/>
      </w:pPr>
      <w:r w:rsidRPr="00AB0157">
        <w:t>This document details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14:paraId="4F71846B" w14:textId="77777777" w:rsidR="002A1169" w:rsidRPr="00AB0157" w:rsidRDefault="002A1169" w:rsidP="002A1169">
      <w:pPr>
        <w:pStyle w:val="Heading2"/>
        <w:rPr>
          <w:rFonts w:ascii="Verdana" w:hAnsi="Verdana"/>
        </w:rPr>
      </w:pPr>
      <w:bookmarkStart w:id="59" w:name="_Toc139422089"/>
      <w:bookmarkStart w:id="60" w:name="_Toc463366572"/>
      <w:r w:rsidRPr="00AB0157">
        <w:rPr>
          <w:rFonts w:ascii="Verdana" w:hAnsi="Verdana"/>
        </w:rPr>
        <w:t>Organization and Responsibilities</w:t>
      </w:r>
      <w:bookmarkEnd w:id="59"/>
      <w:bookmarkEnd w:id="60"/>
    </w:p>
    <w:p w14:paraId="50F1E672" w14:textId="77777777" w:rsidR="004A0860" w:rsidRPr="00AB0157" w:rsidRDefault="004A0860" w:rsidP="004A0860">
      <w:pPr>
        <w:pStyle w:val="Heading3"/>
        <w:rPr>
          <w:rFonts w:ascii="Verdana" w:hAnsi="Verdana"/>
        </w:rPr>
      </w:pPr>
      <w:bookmarkStart w:id="61" w:name="_Toc174276391"/>
      <w:bookmarkStart w:id="62" w:name="_Toc463366573"/>
      <w:r w:rsidRPr="00AB0157">
        <w:rPr>
          <w:rFonts w:ascii="Verdana" w:hAnsi="Verdana"/>
        </w:rPr>
        <w:t>Configuration Manager</w:t>
      </w:r>
      <w:bookmarkEnd w:id="61"/>
      <w:bookmarkEnd w:id="62"/>
    </w:p>
    <w:p w14:paraId="6B227AA1" w14:textId="77777777"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bookmarkStart w:id="63" w:name="_GoBack"/>
      <w:bookmarkEnd w:id="63"/>
    </w:p>
    <w:p w14:paraId="24C75CD0" w14:textId="77777777"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14:paraId="0F4067D0" w14:textId="77777777" w:rsidR="00A7482F" w:rsidRPr="00AB0157" w:rsidRDefault="00A7482F" w:rsidP="00A7482F">
      <w:pPr>
        <w:pStyle w:val="Heading3"/>
        <w:rPr>
          <w:rFonts w:ascii="Verdana" w:hAnsi="Verdana"/>
        </w:rPr>
      </w:pPr>
      <w:bookmarkStart w:id="64" w:name="_Toc463366574"/>
      <w:r w:rsidRPr="00AB0157">
        <w:rPr>
          <w:rFonts w:ascii="Verdana" w:hAnsi="Verdana"/>
        </w:rPr>
        <w:t>Change Control Board</w:t>
      </w:r>
      <w:bookmarkEnd w:id="64"/>
    </w:p>
    <w:p w14:paraId="34DB5EA5" w14:textId="77777777"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14:paraId="5ECAAFBD" w14:textId="77777777" w:rsidR="00A7482F" w:rsidRPr="00AB0157" w:rsidRDefault="00A7482F" w:rsidP="00A7482F">
      <w:pPr>
        <w:pStyle w:val="BodyText"/>
        <w:numPr>
          <w:ilvl w:val="0"/>
          <w:numId w:val="26"/>
        </w:numPr>
      </w:pPr>
      <w:r w:rsidRPr="00AB0157">
        <w:t>Assess and prioritize Change Requests</w:t>
      </w:r>
    </w:p>
    <w:p w14:paraId="20C4D0A9" w14:textId="77777777" w:rsidR="00A7482F" w:rsidRPr="00AB0157" w:rsidRDefault="00A7482F" w:rsidP="00A7482F">
      <w:pPr>
        <w:pStyle w:val="BodyText"/>
        <w:numPr>
          <w:ilvl w:val="0"/>
          <w:numId w:val="26"/>
        </w:numPr>
      </w:pPr>
      <w:r w:rsidRPr="00AB0157">
        <w:t>Approve or secure approvals for Change Requests</w:t>
      </w:r>
    </w:p>
    <w:p w14:paraId="3985A58F" w14:textId="77777777" w:rsidR="00A7482F" w:rsidRPr="00AB0157" w:rsidRDefault="00A7482F" w:rsidP="00A7482F">
      <w:pPr>
        <w:pStyle w:val="BodyText"/>
      </w:pPr>
      <w:r w:rsidRPr="00AB0157">
        <w:t>This role is assigned to the team member.</w:t>
      </w:r>
    </w:p>
    <w:p w14:paraId="572D2156" w14:textId="77777777" w:rsidR="00A7482F" w:rsidRPr="00AB0157" w:rsidRDefault="00A7482F" w:rsidP="00A7482F">
      <w:pPr>
        <w:pStyle w:val="Heading3"/>
        <w:rPr>
          <w:rFonts w:ascii="Verdana" w:hAnsi="Verdana"/>
        </w:rPr>
      </w:pPr>
      <w:bookmarkStart w:id="65" w:name="_Toc463366575"/>
      <w:r w:rsidRPr="00AB0157">
        <w:rPr>
          <w:rFonts w:ascii="Verdana" w:hAnsi="Verdana"/>
        </w:rPr>
        <w:t>Change Approver</w:t>
      </w:r>
      <w:bookmarkEnd w:id="65"/>
    </w:p>
    <w:p w14:paraId="7964B788" w14:textId="77777777" w:rsidR="00A7482F" w:rsidRPr="00AB0157" w:rsidRDefault="00A7482F" w:rsidP="00A7482F">
      <w:pPr>
        <w:pStyle w:val="BodyText"/>
      </w:pPr>
      <w:r w:rsidRPr="00AB0157">
        <w:t>The Change Approver reviews and approves Change Requests with the following responsibilities:</w:t>
      </w:r>
    </w:p>
    <w:p w14:paraId="27E1CDB3" w14:textId="77777777" w:rsidR="00A7482F" w:rsidRPr="00AB0157" w:rsidRDefault="00A7482F" w:rsidP="00A7482F">
      <w:pPr>
        <w:pStyle w:val="BodyText"/>
        <w:numPr>
          <w:ilvl w:val="0"/>
          <w:numId w:val="25"/>
        </w:numPr>
      </w:pPr>
      <w:r w:rsidRPr="00AB0157">
        <w:t>Assess the benefit of the change in relation to cost</w:t>
      </w:r>
    </w:p>
    <w:p w14:paraId="1C9D1815" w14:textId="77777777" w:rsidR="00A7482F" w:rsidRPr="00AB0157" w:rsidRDefault="00A7482F" w:rsidP="00A7482F">
      <w:pPr>
        <w:pStyle w:val="BodyText"/>
        <w:numPr>
          <w:ilvl w:val="0"/>
          <w:numId w:val="25"/>
        </w:numPr>
      </w:pPr>
      <w:r w:rsidRPr="00AB0157">
        <w:t>Assess the business risk and impact of change</w:t>
      </w:r>
    </w:p>
    <w:p w14:paraId="51B19F1E" w14:textId="77777777" w:rsidR="00A7482F" w:rsidRPr="00AB0157" w:rsidRDefault="00A7482F" w:rsidP="00A7482F">
      <w:pPr>
        <w:pStyle w:val="BodyText"/>
        <w:numPr>
          <w:ilvl w:val="0"/>
          <w:numId w:val="25"/>
        </w:numPr>
      </w:pPr>
      <w:r w:rsidRPr="00AB0157">
        <w:t>Ensure that the technical feasibility, risk and effect of the change have been adequately assessed</w:t>
      </w:r>
    </w:p>
    <w:p w14:paraId="2632124C" w14:textId="77777777" w:rsidR="00A7482F" w:rsidRPr="00AB0157" w:rsidRDefault="00A7482F" w:rsidP="00A7482F">
      <w:pPr>
        <w:pStyle w:val="BodyText"/>
        <w:numPr>
          <w:ilvl w:val="0"/>
          <w:numId w:val="25"/>
        </w:numPr>
      </w:pPr>
      <w:r w:rsidRPr="00AB0157">
        <w:t>Approve or reject Change Requests</w:t>
      </w:r>
    </w:p>
    <w:p w14:paraId="69F4C3A0" w14:textId="77777777" w:rsidR="00A7482F" w:rsidRPr="00AB0157" w:rsidRDefault="00A7482F" w:rsidP="0042331A">
      <w:pPr>
        <w:pStyle w:val="BodyText"/>
      </w:pPr>
      <w:r w:rsidRPr="00AB0157">
        <w:t>This role is assigned to the team member.</w:t>
      </w:r>
    </w:p>
    <w:p w14:paraId="6E01BF0B" w14:textId="77777777" w:rsidR="00FB2965" w:rsidRPr="00AB0157" w:rsidRDefault="009A4DEC">
      <w:pPr>
        <w:pStyle w:val="Heading2"/>
        <w:rPr>
          <w:rFonts w:ascii="Verdana" w:hAnsi="Verdana"/>
        </w:rPr>
      </w:pPr>
      <w:bookmarkStart w:id="66" w:name="_Toc139422090"/>
      <w:bookmarkStart w:id="67" w:name="_Toc463366576"/>
      <w:r w:rsidRPr="00AB0157">
        <w:rPr>
          <w:rFonts w:ascii="Verdana" w:hAnsi="Verdana"/>
        </w:rPr>
        <w:t>Tools, Environment, and Infrastructure</w:t>
      </w:r>
      <w:bookmarkEnd w:id="66"/>
      <w:bookmarkEnd w:id="67"/>
    </w:p>
    <w:p w14:paraId="540AF4BE" w14:textId="77777777" w:rsidR="005A5653" w:rsidRPr="00AB0157" w:rsidRDefault="005A5653" w:rsidP="005A5653">
      <w:pPr>
        <w:pStyle w:val="Heading3"/>
        <w:rPr>
          <w:rFonts w:ascii="Verdana" w:hAnsi="Verdana"/>
        </w:rPr>
      </w:pPr>
      <w:bookmarkStart w:id="68" w:name="_Toc139422091"/>
      <w:bookmarkStart w:id="69" w:name="_Toc463366577"/>
      <w:bookmarkStart w:id="70" w:name="_Toc314978531"/>
      <w:bookmarkStart w:id="71" w:name="_Toc324843637"/>
      <w:bookmarkStart w:id="72" w:name="_Toc324851944"/>
      <w:bookmarkStart w:id="73" w:name="_Toc324915527"/>
      <w:bookmarkStart w:id="74" w:name="_Toc433104440"/>
      <w:r w:rsidRPr="00AB0157">
        <w:rPr>
          <w:rFonts w:ascii="Verdana" w:hAnsi="Verdana"/>
        </w:rPr>
        <w:t>Tool</w:t>
      </w:r>
      <w:bookmarkEnd w:id="68"/>
      <w:bookmarkEnd w:id="69"/>
    </w:p>
    <w:p w14:paraId="435BFEA8" w14:textId="77777777"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14:paraId="138AF9E0" w14:textId="77777777" w:rsidTr="00392529">
        <w:trPr>
          <w:trHeight w:val="454"/>
        </w:trPr>
        <w:tc>
          <w:tcPr>
            <w:tcW w:w="720" w:type="dxa"/>
            <w:shd w:val="clear" w:color="auto" w:fill="000000"/>
            <w:vAlign w:val="center"/>
          </w:tcPr>
          <w:p w14:paraId="3B454082" w14:textId="77777777"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AC88E05" w14:textId="77777777"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14:paraId="2AFD4B02" w14:textId="77777777"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14:paraId="52334280" w14:textId="77777777"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14:paraId="43C37B1F" w14:textId="77777777" w:rsidTr="00392529">
        <w:trPr>
          <w:trHeight w:val="454"/>
        </w:trPr>
        <w:tc>
          <w:tcPr>
            <w:tcW w:w="720" w:type="dxa"/>
          </w:tcPr>
          <w:p w14:paraId="55A0C3E4" w14:textId="77777777"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14:paraId="1387E08A" w14:textId="77777777" w:rsidR="00392529" w:rsidRPr="00AB0157" w:rsidRDefault="009E1CD1">
            <w:pPr>
              <w:pStyle w:val="CMPlanTableText"/>
              <w:rPr>
                <w:rFonts w:ascii="Verdana" w:hAnsi="Verdana"/>
              </w:rPr>
            </w:pPr>
            <w:r w:rsidRPr="00AB0157">
              <w:rPr>
                <w:rFonts w:ascii="Verdana" w:hAnsi="Verdana"/>
              </w:rPr>
              <w:t>Git Bash</w:t>
            </w:r>
          </w:p>
        </w:tc>
        <w:tc>
          <w:tcPr>
            <w:tcW w:w="1098" w:type="dxa"/>
          </w:tcPr>
          <w:p w14:paraId="5EBDD863" w14:textId="77777777" w:rsidR="00392529" w:rsidRPr="00AB0157" w:rsidRDefault="009E1CD1">
            <w:pPr>
              <w:pStyle w:val="CMPlanTableText"/>
              <w:rPr>
                <w:rFonts w:ascii="Verdana" w:hAnsi="Verdana"/>
              </w:rPr>
            </w:pPr>
            <w:r w:rsidRPr="00AB0157">
              <w:rPr>
                <w:rFonts w:ascii="Verdana" w:hAnsi="Verdana"/>
              </w:rPr>
              <w:t>2.10.1</w:t>
            </w:r>
          </w:p>
        </w:tc>
        <w:tc>
          <w:tcPr>
            <w:tcW w:w="3600" w:type="dxa"/>
          </w:tcPr>
          <w:p w14:paraId="34232808" w14:textId="14DB8F06" w:rsidR="00392529" w:rsidRPr="00AB0157" w:rsidRDefault="00637449">
            <w:pPr>
              <w:pStyle w:val="CMPlanTableText"/>
              <w:rPr>
                <w:rFonts w:ascii="Verdana" w:hAnsi="Verdana"/>
              </w:rPr>
            </w:pPr>
            <w:ins w:id="75" w:author="I Gede Juniada Bendesa" w:date="2016-10-06T17:57:00Z">
              <w:r>
                <w:t xml:space="preserve">Git Client for </w:t>
              </w:r>
              <w:r w:rsidRPr="00AB0157">
                <w:rPr>
                  <w:rFonts w:ascii="Verdana" w:hAnsi="Verdana"/>
                </w:rPr>
                <w:t>Version control system for project development</w:t>
              </w:r>
              <w:r>
                <w:rPr>
                  <w:rStyle w:val="CommentReference"/>
                </w:rPr>
                <w:annotationRef/>
              </w:r>
            </w:ins>
            <w:commentRangeStart w:id="76"/>
            <w:del w:id="77" w:author="I Gede Juniada Bendesa" w:date="2016-10-06T17:57:00Z">
              <w:r w:rsidR="009E1CD1" w:rsidRPr="00AB0157" w:rsidDel="00637449">
                <w:rPr>
                  <w:rFonts w:ascii="Verdana" w:hAnsi="Verdana"/>
                </w:rPr>
                <w:delText>Version control system for project development</w:delText>
              </w:r>
              <w:commentRangeEnd w:id="76"/>
              <w:r w:rsidR="009B39FD" w:rsidDel="00637449">
                <w:rPr>
                  <w:rStyle w:val="CommentReference"/>
                  <w:rFonts w:ascii="Times New Roman" w:hAnsi="Times New Roman" w:cs="Times New Roman"/>
                  <w:lang w:val="en-US"/>
                </w:rPr>
                <w:commentReference w:id="76"/>
              </w:r>
            </w:del>
          </w:p>
        </w:tc>
      </w:tr>
      <w:tr w:rsidR="00392529" w:rsidRPr="00AB0157" w14:paraId="1ADD8BD4" w14:textId="77777777" w:rsidTr="00392529">
        <w:trPr>
          <w:trHeight w:val="454"/>
        </w:trPr>
        <w:tc>
          <w:tcPr>
            <w:tcW w:w="720" w:type="dxa"/>
          </w:tcPr>
          <w:p w14:paraId="3D57214A" w14:textId="77777777"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14:paraId="52A4E33B" w14:textId="77777777" w:rsidR="00392529" w:rsidRPr="00AB0157" w:rsidRDefault="009E1CD1">
            <w:pPr>
              <w:pStyle w:val="CMPlanTableText"/>
              <w:rPr>
                <w:rFonts w:ascii="Verdana" w:hAnsi="Verdana"/>
              </w:rPr>
            </w:pPr>
            <w:r w:rsidRPr="00AB0157">
              <w:rPr>
                <w:rFonts w:ascii="Verdana" w:hAnsi="Verdana"/>
              </w:rPr>
              <w:t>Apache Web Server</w:t>
            </w:r>
          </w:p>
        </w:tc>
        <w:tc>
          <w:tcPr>
            <w:tcW w:w="1098" w:type="dxa"/>
          </w:tcPr>
          <w:p w14:paraId="1AAE35FD" w14:textId="77777777" w:rsidR="00392529" w:rsidRPr="00AB0157" w:rsidRDefault="009E1CD1" w:rsidP="009A37B5">
            <w:pPr>
              <w:pStyle w:val="CMPlanTableText"/>
              <w:rPr>
                <w:rFonts w:ascii="Verdana" w:hAnsi="Verdana"/>
              </w:rPr>
            </w:pPr>
            <w:r w:rsidRPr="00AB0157">
              <w:rPr>
                <w:rFonts w:ascii="Verdana" w:hAnsi="Verdana"/>
              </w:rPr>
              <w:t>2.4</w:t>
            </w:r>
          </w:p>
        </w:tc>
        <w:tc>
          <w:tcPr>
            <w:tcW w:w="3600" w:type="dxa"/>
          </w:tcPr>
          <w:p w14:paraId="2859DF70" w14:textId="77777777" w:rsidR="00392529" w:rsidRPr="00AB0157" w:rsidRDefault="009E1CD1">
            <w:pPr>
              <w:pStyle w:val="CMPlanTableText"/>
              <w:rPr>
                <w:rFonts w:ascii="Verdana" w:hAnsi="Verdana"/>
              </w:rPr>
            </w:pPr>
            <w:r w:rsidRPr="00AB0157">
              <w:rPr>
                <w:rFonts w:ascii="Verdana" w:hAnsi="Verdana"/>
              </w:rPr>
              <w:t>Web Server</w:t>
            </w:r>
          </w:p>
        </w:tc>
      </w:tr>
      <w:tr w:rsidR="00392529" w:rsidRPr="00AB0157" w14:paraId="49DE91F2" w14:textId="77777777" w:rsidTr="00392529">
        <w:trPr>
          <w:trHeight w:val="454"/>
        </w:trPr>
        <w:tc>
          <w:tcPr>
            <w:tcW w:w="720" w:type="dxa"/>
          </w:tcPr>
          <w:p w14:paraId="404A0A13" w14:textId="77777777"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14:paraId="73714E5F" w14:textId="77777777" w:rsidR="00392529" w:rsidRPr="00AB0157" w:rsidRDefault="009E1CD1">
            <w:pPr>
              <w:pStyle w:val="CMPlanTableText"/>
              <w:rPr>
                <w:rFonts w:ascii="Verdana" w:hAnsi="Verdana"/>
              </w:rPr>
            </w:pPr>
            <w:r w:rsidRPr="00AB0157">
              <w:rPr>
                <w:rFonts w:ascii="Verdana" w:hAnsi="Verdana"/>
              </w:rPr>
              <w:t>MySQL</w:t>
            </w:r>
          </w:p>
        </w:tc>
        <w:tc>
          <w:tcPr>
            <w:tcW w:w="1098" w:type="dxa"/>
          </w:tcPr>
          <w:p w14:paraId="5CD879B0" w14:textId="77777777" w:rsidR="00392529" w:rsidRPr="00AB0157" w:rsidRDefault="009E1CD1" w:rsidP="009A37B5">
            <w:pPr>
              <w:pStyle w:val="CMPlanTableText"/>
              <w:rPr>
                <w:rFonts w:ascii="Verdana" w:hAnsi="Verdana"/>
              </w:rPr>
            </w:pPr>
            <w:r w:rsidRPr="00AB0157">
              <w:rPr>
                <w:rFonts w:ascii="Verdana" w:hAnsi="Verdana"/>
              </w:rPr>
              <w:t>5.6</w:t>
            </w:r>
          </w:p>
        </w:tc>
        <w:tc>
          <w:tcPr>
            <w:tcW w:w="3600" w:type="dxa"/>
          </w:tcPr>
          <w:p w14:paraId="77C1336B" w14:textId="77777777" w:rsidR="00392529" w:rsidRPr="00AB0157" w:rsidRDefault="009E1CD1">
            <w:pPr>
              <w:pStyle w:val="CMPlanTableText"/>
              <w:rPr>
                <w:rFonts w:ascii="Verdana" w:hAnsi="Verdana"/>
              </w:rPr>
            </w:pPr>
            <w:r w:rsidRPr="00AB0157">
              <w:rPr>
                <w:rFonts w:ascii="Verdana" w:hAnsi="Verdana"/>
              </w:rPr>
              <w:t>Relational database management system</w:t>
            </w:r>
          </w:p>
        </w:tc>
      </w:tr>
      <w:tr w:rsidR="009B39FD" w:rsidRPr="00AB0157" w14:paraId="60A8A709" w14:textId="77777777" w:rsidTr="00392529">
        <w:trPr>
          <w:trHeight w:val="454"/>
          <w:ins w:id="78" w:author="Edi Prayitno" w:date="2016-10-05T17:30:00Z"/>
        </w:trPr>
        <w:tc>
          <w:tcPr>
            <w:tcW w:w="720" w:type="dxa"/>
          </w:tcPr>
          <w:p w14:paraId="7A91D756" w14:textId="77777777" w:rsidR="009B39FD" w:rsidRPr="00AB0157" w:rsidRDefault="009B39FD" w:rsidP="009A37B5">
            <w:pPr>
              <w:spacing w:before="80" w:after="80"/>
              <w:jc w:val="center"/>
              <w:rPr>
                <w:ins w:id="79" w:author="Edi Prayitno" w:date="2016-10-05T17:30:00Z"/>
                <w:rFonts w:ascii="Verdana" w:hAnsi="Verdana" w:cs="Arial"/>
              </w:rPr>
            </w:pPr>
            <w:commentRangeStart w:id="80"/>
            <w:ins w:id="81" w:author="Edi Prayitno" w:date="2016-10-05T17:30:00Z">
              <w:r>
                <w:rPr>
                  <w:rFonts w:ascii="Verdana" w:hAnsi="Verdana" w:cs="Arial"/>
                </w:rPr>
                <w:t>4</w:t>
              </w:r>
              <w:commentRangeEnd w:id="80"/>
              <w:r>
                <w:rPr>
                  <w:rStyle w:val="CommentReference"/>
                </w:rPr>
                <w:commentReference w:id="80"/>
              </w:r>
            </w:ins>
          </w:p>
        </w:tc>
        <w:tc>
          <w:tcPr>
            <w:tcW w:w="2700" w:type="dxa"/>
          </w:tcPr>
          <w:p w14:paraId="47FF0A0F" w14:textId="1FEDECC4" w:rsidR="009B39FD" w:rsidRPr="00AB0157" w:rsidRDefault="00637449">
            <w:pPr>
              <w:pStyle w:val="CMPlanTableText"/>
              <w:rPr>
                <w:ins w:id="82" w:author="Edi Prayitno" w:date="2016-10-05T17:30:00Z"/>
                <w:rFonts w:ascii="Verdana" w:hAnsi="Verdana"/>
              </w:rPr>
            </w:pPr>
            <w:ins w:id="83" w:author="I Gede Juniada Bendesa" w:date="2016-10-06T17:57:00Z">
              <w:r>
                <w:rPr>
                  <w:rFonts w:ascii="Verdana" w:hAnsi="Verdana"/>
                </w:rPr>
                <w:t>Git Hub</w:t>
              </w:r>
            </w:ins>
          </w:p>
        </w:tc>
        <w:tc>
          <w:tcPr>
            <w:tcW w:w="1098" w:type="dxa"/>
          </w:tcPr>
          <w:p w14:paraId="1E31B931" w14:textId="77777777" w:rsidR="009B39FD" w:rsidRPr="00AB0157" w:rsidRDefault="009B39FD" w:rsidP="009A37B5">
            <w:pPr>
              <w:pStyle w:val="CMPlanTableText"/>
              <w:rPr>
                <w:ins w:id="84" w:author="Edi Prayitno" w:date="2016-10-05T17:30:00Z"/>
                <w:rFonts w:ascii="Verdana" w:hAnsi="Verdana"/>
              </w:rPr>
            </w:pPr>
          </w:p>
        </w:tc>
        <w:tc>
          <w:tcPr>
            <w:tcW w:w="3600" w:type="dxa"/>
          </w:tcPr>
          <w:p w14:paraId="749A5B2C" w14:textId="5D2A2330" w:rsidR="009B39FD" w:rsidRPr="00AB0157" w:rsidRDefault="00637449">
            <w:pPr>
              <w:pStyle w:val="CMPlanTableText"/>
              <w:rPr>
                <w:ins w:id="85" w:author="Edi Prayitno" w:date="2016-10-05T17:30:00Z"/>
                <w:rFonts w:ascii="Verdana" w:hAnsi="Verdana"/>
              </w:rPr>
            </w:pPr>
            <w:ins w:id="86" w:author="I Gede Juniada Bendesa" w:date="2016-10-06T17:58:00Z">
              <w:r>
                <w:t xml:space="preserve">Git Server for </w:t>
              </w:r>
              <w:r w:rsidRPr="00AB0157">
                <w:rPr>
                  <w:rFonts w:ascii="Verdana" w:hAnsi="Verdana"/>
                </w:rPr>
                <w:t>Version control system for project development</w:t>
              </w:r>
              <w:r>
                <w:rPr>
                  <w:rStyle w:val="CommentReference"/>
                </w:rPr>
                <w:annotationRef/>
              </w:r>
            </w:ins>
          </w:p>
        </w:tc>
      </w:tr>
    </w:tbl>
    <w:p w14:paraId="411CEE71" w14:textId="77777777" w:rsidR="00392529" w:rsidRPr="00AB0157" w:rsidRDefault="00392529" w:rsidP="00392529">
      <w:pPr>
        <w:pStyle w:val="BodyText"/>
      </w:pPr>
    </w:p>
    <w:p w14:paraId="0DF44DA7" w14:textId="77777777" w:rsidR="009B0724" w:rsidRPr="00AB0157" w:rsidRDefault="009B0724" w:rsidP="009B0724">
      <w:pPr>
        <w:pStyle w:val="Heading3"/>
        <w:rPr>
          <w:rFonts w:ascii="Verdana" w:hAnsi="Verdana"/>
        </w:rPr>
      </w:pPr>
      <w:bookmarkStart w:id="87" w:name="_Toc139422092"/>
      <w:bookmarkStart w:id="88" w:name="_Toc463366578"/>
      <w:r w:rsidRPr="00AB0157">
        <w:rPr>
          <w:rFonts w:ascii="Verdana" w:hAnsi="Verdana"/>
        </w:rPr>
        <w:t>Environment</w:t>
      </w:r>
      <w:bookmarkEnd w:id="87"/>
      <w:bookmarkEnd w:id="88"/>
    </w:p>
    <w:p w14:paraId="7053C905" w14:textId="77777777" w:rsidR="00A81717" w:rsidRPr="00AB0157" w:rsidRDefault="009E1CD1" w:rsidP="0042331A">
      <w:pPr>
        <w:pStyle w:val="BodyText"/>
        <w:numPr>
          <w:ilvl w:val="0"/>
          <w:numId w:val="17"/>
        </w:numPr>
      </w:pPr>
      <w:r w:rsidRPr="00AB0157">
        <w:t>Windows 10</w:t>
      </w:r>
      <w:r w:rsidR="009A1AC9" w:rsidRPr="00AB0157">
        <w:t xml:space="preserve"> in </w:t>
      </w:r>
      <w:proofErr w:type="spellStart"/>
      <w:r w:rsidR="009A1AC9" w:rsidRPr="00AB0157">
        <w:t>Mitrais</w:t>
      </w:r>
      <w:proofErr w:type="spellEnd"/>
      <w:r w:rsidR="009A1AC9" w:rsidRPr="00AB0157">
        <w:t xml:space="preserve"> machine/host</w:t>
      </w:r>
    </w:p>
    <w:p w14:paraId="5953BE59" w14:textId="77777777" w:rsidR="009A1AC9" w:rsidRDefault="009E1CD1" w:rsidP="0042331A">
      <w:pPr>
        <w:pStyle w:val="BodyText"/>
        <w:numPr>
          <w:ilvl w:val="0"/>
          <w:numId w:val="17"/>
        </w:numPr>
        <w:rPr>
          <w:ins w:id="89" w:author="Edi Prayitno" w:date="2016-10-05T17:33:00Z"/>
        </w:rPr>
      </w:pPr>
      <w:r w:rsidRPr="00AB0157">
        <w:t>GitHub for repository for archiving of document and project component</w:t>
      </w:r>
    </w:p>
    <w:p w14:paraId="7CBA4E25" w14:textId="2CD6A29C" w:rsidR="009B39FD" w:rsidRPr="00AB0157" w:rsidRDefault="009B39FD" w:rsidP="009B39FD">
      <w:pPr>
        <w:pStyle w:val="BodyText"/>
        <w:numPr>
          <w:ilvl w:val="0"/>
          <w:numId w:val="17"/>
        </w:numPr>
      </w:pPr>
      <w:commentRangeStart w:id="90"/>
      <w:ins w:id="91" w:author="Edi Prayitno" w:date="2016-10-05T17:33:00Z">
        <w:r w:rsidRPr="009B39FD">
          <w:t>cpanel.idhostinger.com</w:t>
        </w:r>
        <w:commentRangeEnd w:id="90"/>
        <w:r>
          <w:rPr>
            <w:rStyle w:val="CommentReference"/>
            <w:rFonts w:ascii="Times New Roman" w:hAnsi="Times New Roman"/>
          </w:rPr>
          <w:commentReference w:id="90"/>
        </w:r>
      </w:ins>
      <w:ins w:id="92" w:author="I Gede Juniada Bendesa" w:date="2016-10-06T17:58:00Z">
        <w:r w:rsidR="00637449">
          <w:t xml:space="preserve"> as Application Server</w:t>
        </w:r>
      </w:ins>
    </w:p>
    <w:p w14:paraId="1254DE46" w14:textId="77777777" w:rsidR="009B0724" w:rsidRPr="00AB0157" w:rsidRDefault="009A1AC9" w:rsidP="0042331A">
      <w:pPr>
        <w:pStyle w:val="BodyText"/>
      </w:pPr>
      <w:r w:rsidRPr="00AB0157">
        <w:t xml:space="preserve">Both </w:t>
      </w:r>
      <w:proofErr w:type="spellStart"/>
      <w:r w:rsidRPr="00AB0157">
        <w:t>Mitrais</w:t>
      </w:r>
      <w:proofErr w:type="spellEnd"/>
      <w:r w:rsidRPr="00AB0157">
        <w:t xml:space="preserve">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14:paraId="5CDFEE95" w14:textId="77777777" w:rsidR="00E15D68" w:rsidRPr="00AB0157" w:rsidRDefault="00E15D68" w:rsidP="00E15D68">
      <w:pPr>
        <w:pStyle w:val="Heading3"/>
        <w:rPr>
          <w:rFonts w:ascii="Verdana" w:hAnsi="Verdana"/>
        </w:rPr>
      </w:pPr>
      <w:bookmarkStart w:id="93" w:name="_Toc139422093"/>
      <w:bookmarkStart w:id="94" w:name="_Toc463366579"/>
      <w:r w:rsidRPr="00AB0157">
        <w:rPr>
          <w:rFonts w:ascii="Verdana" w:hAnsi="Verdana"/>
        </w:rPr>
        <w:t>Infrastructure</w:t>
      </w:r>
      <w:bookmarkEnd w:id="93"/>
      <w:bookmarkEnd w:id="94"/>
    </w:p>
    <w:p w14:paraId="15D0AB17" w14:textId="77777777"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14:paraId="0140467C" w14:textId="77777777"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14:paraId="19DCAE35" w14:textId="77777777" w:rsidR="00E15D68" w:rsidRPr="00AB0157" w:rsidRDefault="00A824C1" w:rsidP="00392529">
      <w:pPr>
        <w:pStyle w:val="BodyText"/>
      </w:pPr>
      <w:r w:rsidRPr="00AB0157">
        <w:object w:dxaOrig="7652" w:dyaOrig="3768" w14:anchorId="060AE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188.35pt" o:ole="">
            <v:imagedata r:id="rId10" o:title=""/>
          </v:shape>
          <o:OLEObject Type="Embed" ProgID="Visio.Drawing.11" ShapeID="_x0000_i1025" DrawAspect="Content" ObjectID="_1537282030" r:id="rId11"/>
        </w:object>
      </w:r>
    </w:p>
    <w:p w14:paraId="4213F2B5" w14:textId="77777777" w:rsidR="00A824C1" w:rsidRPr="00AB0157" w:rsidRDefault="00A824C1" w:rsidP="00392529">
      <w:pPr>
        <w:pStyle w:val="BodyText"/>
      </w:pPr>
    </w:p>
    <w:p w14:paraId="1252EBBA" w14:textId="77777777"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14:paraId="1229F1D3" w14:textId="77777777"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14:paraId="6E2EE86B" w14:textId="77777777"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14:paraId="189736A0" w14:textId="77777777" w:rsidR="002C4EBC" w:rsidRPr="00AB0157" w:rsidRDefault="002C4EBC" w:rsidP="002C4EBC">
      <w:pPr>
        <w:pStyle w:val="Heading1"/>
        <w:rPr>
          <w:rFonts w:ascii="Verdana" w:hAnsi="Verdana"/>
        </w:rPr>
      </w:pPr>
      <w:bookmarkStart w:id="95" w:name="_Toc139422094"/>
      <w:bookmarkStart w:id="96" w:name="_Toc463366580"/>
      <w:r w:rsidRPr="00AB0157">
        <w:rPr>
          <w:rFonts w:ascii="Verdana" w:hAnsi="Verdana"/>
        </w:rPr>
        <w:t>The Configuration Management System</w:t>
      </w:r>
      <w:bookmarkEnd w:id="95"/>
      <w:bookmarkEnd w:id="96"/>
    </w:p>
    <w:p w14:paraId="7C17655F" w14:textId="77777777" w:rsidR="00AD1B77" w:rsidRPr="00AB0157" w:rsidRDefault="00AD1B77" w:rsidP="00AD1B77">
      <w:pPr>
        <w:pStyle w:val="Heading2"/>
        <w:rPr>
          <w:rFonts w:ascii="Verdana" w:hAnsi="Verdana"/>
        </w:rPr>
      </w:pPr>
      <w:bookmarkStart w:id="97" w:name="_Toc139422095"/>
      <w:bookmarkStart w:id="98" w:name="_Toc463366581"/>
      <w:r w:rsidRPr="00AB0157">
        <w:rPr>
          <w:rFonts w:ascii="Verdana" w:hAnsi="Verdana"/>
        </w:rPr>
        <w:t>Configuration Identification</w:t>
      </w:r>
      <w:bookmarkEnd w:id="97"/>
      <w:bookmarkEnd w:id="98"/>
    </w:p>
    <w:p w14:paraId="2898F821" w14:textId="77777777" w:rsidR="00611DFC" w:rsidRPr="00AB0157" w:rsidRDefault="00611DFC" w:rsidP="00611DFC">
      <w:pPr>
        <w:pStyle w:val="Heading3"/>
        <w:rPr>
          <w:rFonts w:ascii="Verdana" w:hAnsi="Verdana"/>
        </w:rPr>
      </w:pPr>
      <w:bookmarkStart w:id="99" w:name="_Naming_and_Versioning"/>
      <w:bookmarkStart w:id="100" w:name="_Toc139422096"/>
      <w:bookmarkStart w:id="101" w:name="_Toc463366582"/>
      <w:bookmarkEnd w:id="99"/>
      <w:r w:rsidRPr="00AB0157">
        <w:rPr>
          <w:rFonts w:ascii="Verdana" w:hAnsi="Verdana"/>
        </w:rPr>
        <w:t>Naming and Versioning Standard</w:t>
      </w:r>
      <w:bookmarkEnd w:id="100"/>
      <w:bookmarkEnd w:id="101"/>
    </w:p>
    <w:p w14:paraId="0F73E554" w14:textId="77777777" w:rsidR="00957AAD" w:rsidRPr="00AB0157" w:rsidRDefault="00957AAD" w:rsidP="0042331A">
      <w:pPr>
        <w:pStyle w:val="BodyText"/>
      </w:pPr>
      <w:r w:rsidRPr="00AB0157">
        <w:t>Naming and versioning standard for project documents is following this rule:</w:t>
      </w:r>
    </w:p>
    <w:p w14:paraId="6C318B19" w14:textId="77777777" w:rsidR="00D105FF" w:rsidRPr="00AB0157" w:rsidRDefault="00D105FF" w:rsidP="00957AAD">
      <w:pPr>
        <w:pStyle w:val="BodyText"/>
        <w:ind w:firstLine="360"/>
      </w:pPr>
      <w:r w:rsidRPr="00AB0157">
        <w:lastRenderedPageBreak/>
        <w:t>[</w:t>
      </w:r>
      <w:r w:rsidR="00957AAD" w:rsidRPr="00AB0157">
        <w:t>ProjectName</w:t>
      </w:r>
      <w:r w:rsidRPr="00AB0157">
        <w:t>]_[DocumentName]_v[</w:t>
      </w:r>
      <w:r w:rsidR="003814F8" w:rsidRPr="00AB0157">
        <w:t>Major</w:t>
      </w:r>
      <w:r w:rsidRPr="00AB0157">
        <w:t>Version</w:t>
      </w:r>
      <w:proofErr w:type="gramStart"/>
      <w:r w:rsidRPr="00AB0157">
        <w:t>]</w:t>
      </w:r>
      <w:r w:rsidR="003814F8" w:rsidRPr="00AB0157">
        <w:t>.[</w:t>
      </w:r>
      <w:proofErr w:type="gramEnd"/>
      <w:r w:rsidR="003814F8" w:rsidRPr="00AB0157">
        <w:t>MinorVersion]</w:t>
      </w:r>
      <w:r w:rsidR="00D51E47" w:rsidRPr="00AB0157">
        <w:t>(_review)</w:t>
      </w:r>
    </w:p>
    <w:p w14:paraId="43B23824" w14:textId="77777777" w:rsidR="00463EA5" w:rsidRPr="00AB0157" w:rsidRDefault="00463EA5" w:rsidP="0042331A">
      <w:pPr>
        <w:pStyle w:val="BodyText"/>
      </w:pPr>
    </w:p>
    <w:p w14:paraId="272092DF" w14:textId="77777777" w:rsidR="00957AAD" w:rsidRPr="00AB0157" w:rsidRDefault="00D51E47" w:rsidP="0042331A">
      <w:pPr>
        <w:pStyle w:val="BodyText"/>
      </w:pPr>
      <w:r w:rsidRPr="00AB0157">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14:paraId="27AF4E07" w14:textId="77777777" w:rsidR="00957AAD" w:rsidRPr="00AB0157" w:rsidRDefault="00463EA5" w:rsidP="0042331A">
      <w:pPr>
        <w:pStyle w:val="BodyText"/>
      </w:pPr>
      <w:r w:rsidRPr="00AB0157">
        <w:br/>
      </w:r>
      <w:proofErr w:type="spellStart"/>
      <w:r w:rsidR="00957AAD" w:rsidRPr="00AB0157">
        <w:t>SCMBlog_</w:t>
      </w:r>
      <w:r w:rsidR="00D51E47" w:rsidRPr="00AB0157">
        <w:t>SCM</w:t>
      </w:r>
      <w:proofErr w:type="spellEnd"/>
      <w:r w:rsidR="00957AAD" w:rsidRPr="00AB0157">
        <w:t xml:space="preserve"> </w:t>
      </w:r>
      <w:r w:rsidR="00D51E47" w:rsidRPr="00AB0157">
        <w:t>Plan_v0.1.docx</w:t>
      </w:r>
      <w:r w:rsidRPr="00AB0157">
        <w:br/>
      </w:r>
      <w:proofErr w:type="spellStart"/>
      <w:r w:rsidR="00957AAD" w:rsidRPr="00AB0157">
        <w:t>SCMBlog</w:t>
      </w:r>
      <w:proofErr w:type="spellEnd"/>
      <w:r w:rsidR="00957AAD" w:rsidRPr="00AB0157">
        <w:t xml:space="preserve"> </w:t>
      </w:r>
      <w:r w:rsidR="00D51E47" w:rsidRPr="00AB0157">
        <w:t>_SCM</w:t>
      </w:r>
      <w:r w:rsidR="00957AAD" w:rsidRPr="00AB0157">
        <w:t xml:space="preserve"> </w:t>
      </w:r>
      <w:r w:rsidR="00D51E47" w:rsidRPr="00AB0157">
        <w:t>Plan_v0.1_review.docx</w:t>
      </w:r>
      <w:r w:rsidRPr="00AB0157">
        <w:br/>
      </w:r>
    </w:p>
    <w:p w14:paraId="0B51344B" w14:textId="77777777"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14:paraId="454FDB3E" w14:textId="77777777"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14:paraId="239AA3A1" w14:textId="77777777" w:rsidR="008D1E87" w:rsidRPr="00AB0157" w:rsidRDefault="008D1E87" w:rsidP="008D1E87">
      <w:pPr>
        <w:pStyle w:val="Heading3"/>
        <w:rPr>
          <w:rFonts w:ascii="Verdana" w:hAnsi="Verdana"/>
        </w:rPr>
      </w:pPr>
      <w:bookmarkStart w:id="102" w:name="_Toc139422097"/>
      <w:bookmarkStart w:id="103" w:name="_Toc463366583"/>
      <w:r w:rsidRPr="00AB0157">
        <w:rPr>
          <w:rFonts w:ascii="Verdana" w:hAnsi="Verdana"/>
        </w:rPr>
        <w:t>CIs Items under CM</w:t>
      </w:r>
      <w:bookmarkEnd w:id="102"/>
      <w:bookmarkEnd w:id="103"/>
      <w:r w:rsidRPr="00AB0157">
        <w:rPr>
          <w:rFonts w:ascii="Verdana" w:hAnsi="Verdana"/>
        </w:rPr>
        <w:t xml:space="preserve"> </w:t>
      </w:r>
    </w:p>
    <w:p w14:paraId="7E84239D" w14:textId="77777777"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14:paraId="2F41CC19" w14:textId="77777777" w:rsidTr="00050365">
        <w:trPr>
          <w:trHeight w:val="454"/>
        </w:trPr>
        <w:tc>
          <w:tcPr>
            <w:tcW w:w="720" w:type="dxa"/>
            <w:shd w:val="clear" w:color="auto" w:fill="000000"/>
            <w:vAlign w:val="center"/>
          </w:tcPr>
          <w:p w14:paraId="2E572CDB" w14:textId="77777777"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16099E9" w14:textId="77777777"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14:paraId="51FD5D01" w14:textId="77777777"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14:paraId="7FE5D5A3" w14:textId="77777777"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14:paraId="243687F7" w14:textId="77777777" w:rsidTr="00050365">
        <w:trPr>
          <w:trHeight w:val="454"/>
        </w:trPr>
        <w:tc>
          <w:tcPr>
            <w:tcW w:w="720" w:type="dxa"/>
          </w:tcPr>
          <w:p w14:paraId="0A3F948E" w14:textId="77777777"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14:paraId="4432CB46" w14:textId="77777777"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14:paraId="6BAD2567" w14:textId="77777777" w:rsidR="00050365" w:rsidRPr="00AB0157" w:rsidRDefault="002E5F73" w:rsidP="00957AAD">
            <w:pPr>
              <w:pStyle w:val="CMPlanTableText"/>
              <w:rPr>
                <w:rFonts w:ascii="Verdana" w:hAnsi="Verdana"/>
              </w:rPr>
            </w:pPr>
            <w:hyperlink r:id="rId12"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14:paraId="6C80CC9D" w14:textId="77777777"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14:paraId="098195E8" w14:textId="77777777" w:rsidTr="00050365">
        <w:trPr>
          <w:trHeight w:val="454"/>
        </w:trPr>
        <w:tc>
          <w:tcPr>
            <w:tcW w:w="720" w:type="dxa"/>
          </w:tcPr>
          <w:p w14:paraId="5B0ADBFB" w14:textId="77777777"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14:paraId="4AA61070" w14:textId="77777777"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14:paraId="5FD173E0" w14:textId="77777777" w:rsidR="00050365" w:rsidRPr="00AB0157" w:rsidRDefault="002E5F73" w:rsidP="009A37B5">
            <w:pPr>
              <w:pStyle w:val="CMPlanTableText"/>
              <w:rPr>
                <w:rFonts w:ascii="Verdana" w:hAnsi="Verdana"/>
              </w:rPr>
            </w:pPr>
            <w:hyperlink r:id="rId13" w:history="1">
              <w:r w:rsidR="00957AAD" w:rsidRPr="00AB0157">
                <w:rPr>
                  <w:rStyle w:val="Hyperlink"/>
                  <w:rFonts w:ascii="Verdana" w:hAnsi="Verdana"/>
                </w:rPr>
                <w:t>02 Elaboration</w:t>
              </w:r>
            </w:hyperlink>
          </w:p>
        </w:tc>
        <w:tc>
          <w:tcPr>
            <w:tcW w:w="2700" w:type="dxa"/>
          </w:tcPr>
          <w:p w14:paraId="01573464" w14:textId="77777777"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14:paraId="7375B02A" w14:textId="77777777" w:rsidTr="00050365">
        <w:trPr>
          <w:trHeight w:val="454"/>
        </w:trPr>
        <w:tc>
          <w:tcPr>
            <w:tcW w:w="720" w:type="dxa"/>
          </w:tcPr>
          <w:p w14:paraId="4B6093E3" w14:textId="77777777"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14:paraId="5316500E" w14:textId="77777777"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14:paraId="1A0A107D" w14:textId="77777777" w:rsidR="00D105FF" w:rsidRPr="00AB0157" w:rsidRDefault="002E5F73" w:rsidP="009A37B5">
            <w:pPr>
              <w:pStyle w:val="CMPlanTableText"/>
              <w:rPr>
                <w:rFonts w:ascii="Verdana" w:hAnsi="Verdana"/>
              </w:rPr>
            </w:pPr>
            <w:hyperlink r:id="rId14" w:history="1">
              <w:r w:rsidR="00957AAD" w:rsidRPr="00AB0157">
                <w:rPr>
                  <w:rStyle w:val="Hyperlink"/>
                  <w:rFonts w:ascii="Verdana" w:hAnsi="Verdana"/>
                </w:rPr>
                <w:t>03 Construction</w:t>
              </w:r>
            </w:hyperlink>
          </w:p>
        </w:tc>
        <w:tc>
          <w:tcPr>
            <w:tcW w:w="2700" w:type="dxa"/>
          </w:tcPr>
          <w:p w14:paraId="0F27585D" w14:textId="77777777"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14:paraId="148B2122" w14:textId="77777777" w:rsidTr="00050365">
        <w:trPr>
          <w:trHeight w:val="454"/>
        </w:trPr>
        <w:tc>
          <w:tcPr>
            <w:tcW w:w="720" w:type="dxa"/>
          </w:tcPr>
          <w:p w14:paraId="04F426EF" w14:textId="77777777"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14:paraId="2586530D" w14:textId="77777777"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14:paraId="2D2CE45A" w14:textId="77777777" w:rsidR="00957AAD" w:rsidRPr="00AB0157" w:rsidRDefault="002E5F73" w:rsidP="00957AAD">
            <w:pPr>
              <w:pStyle w:val="CMPlanTableText"/>
              <w:rPr>
                <w:rFonts w:ascii="Verdana" w:hAnsi="Verdana"/>
              </w:rPr>
            </w:pPr>
            <w:hyperlink r:id="rId15" w:history="1">
              <w:r w:rsidR="00957AAD" w:rsidRPr="00AB0157">
                <w:rPr>
                  <w:rStyle w:val="Hyperlink"/>
                  <w:rFonts w:ascii="Verdana" w:hAnsi="Verdana"/>
                </w:rPr>
                <w:t>03 Construction</w:t>
              </w:r>
            </w:hyperlink>
          </w:p>
        </w:tc>
        <w:tc>
          <w:tcPr>
            <w:tcW w:w="2700" w:type="dxa"/>
          </w:tcPr>
          <w:p w14:paraId="2E41273D" w14:textId="77777777" w:rsidR="00957AAD" w:rsidRPr="00AB0157" w:rsidRDefault="00957AAD" w:rsidP="00957AAD">
            <w:pPr>
              <w:pStyle w:val="CMPlanTableText"/>
              <w:rPr>
                <w:rFonts w:ascii="Verdana" w:hAnsi="Verdana"/>
              </w:rPr>
            </w:pPr>
            <w:r w:rsidRPr="00AB0157">
              <w:rPr>
                <w:rFonts w:ascii="Verdana" w:hAnsi="Verdana"/>
              </w:rPr>
              <w:t>Change Control Board</w:t>
            </w:r>
          </w:p>
        </w:tc>
      </w:tr>
    </w:tbl>
    <w:p w14:paraId="3882E440" w14:textId="77777777" w:rsidR="002C4EBC" w:rsidRPr="00AB0157" w:rsidRDefault="002C4EBC" w:rsidP="00392529">
      <w:pPr>
        <w:pStyle w:val="BodyText"/>
      </w:pPr>
    </w:p>
    <w:p w14:paraId="107B4F5C" w14:textId="77777777" w:rsidR="00F06427" w:rsidRPr="00AB0157" w:rsidRDefault="00F06427" w:rsidP="00F06427">
      <w:pPr>
        <w:pStyle w:val="Heading3"/>
        <w:rPr>
          <w:rFonts w:ascii="Verdana" w:hAnsi="Verdana"/>
        </w:rPr>
      </w:pPr>
      <w:bookmarkStart w:id="104" w:name="_Toc139422098"/>
      <w:bookmarkStart w:id="105" w:name="_Toc463366584"/>
      <w:r w:rsidRPr="00AB0157">
        <w:rPr>
          <w:rFonts w:ascii="Verdana" w:hAnsi="Verdana"/>
        </w:rPr>
        <w:t>Access Control</w:t>
      </w:r>
      <w:bookmarkEnd w:id="104"/>
      <w:bookmarkEnd w:id="105"/>
      <w:r w:rsidRPr="00AB0157">
        <w:rPr>
          <w:rFonts w:ascii="Verdana" w:hAnsi="Verdana"/>
        </w:rPr>
        <w:t xml:space="preserve"> </w:t>
      </w:r>
    </w:p>
    <w:p w14:paraId="65A0234F" w14:textId="3B6A8AB7"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w:t>
      </w:r>
      <w:del w:id="106" w:author="I Gede Juniada Bendesa" w:date="2016-10-06T17:59:00Z">
        <w:r w:rsidR="004818C1" w:rsidRPr="00AB0157" w:rsidDel="00245249">
          <w:delText>However</w:delText>
        </w:r>
      </w:del>
      <w:ins w:id="107" w:author="I Gede Juniada Bendesa" w:date="2016-10-06T17:59:00Z">
        <w:r w:rsidR="00245249" w:rsidRPr="00AB0157">
          <w:t>However,</w:t>
        </w:r>
      </w:ins>
      <w:r w:rsidR="004818C1" w:rsidRPr="00AB0157">
        <w:t xml:space="preserve"> they must get an approval from CM Manager first before they edit/create the CI. </w:t>
      </w:r>
    </w:p>
    <w:p w14:paraId="4B7771F4" w14:textId="77777777"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14:paraId="405B78D4" w14:textId="77777777" w:rsidR="002204DF" w:rsidRPr="00AB0157" w:rsidRDefault="002204DF" w:rsidP="002204DF">
      <w:pPr>
        <w:pStyle w:val="Heading3"/>
        <w:rPr>
          <w:rFonts w:ascii="Verdana" w:hAnsi="Verdana"/>
        </w:rPr>
      </w:pPr>
      <w:bookmarkStart w:id="108" w:name="_Repository_Structure"/>
      <w:bookmarkStart w:id="109" w:name="_Toc139422099"/>
      <w:bookmarkStart w:id="110" w:name="_Toc463366585"/>
      <w:bookmarkEnd w:id="108"/>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109"/>
      <w:bookmarkEnd w:id="110"/>
      <w:r w:rsidRPr="00AB0157">
        <w:rPr>
          <w:rFonts w:ascii="Verdana" w:hAnsi="Verdana"/>
        </w:rPr>
        <w:t xml:space="preserve"> </w:t>
      </w:r>
    </w:p>
    <w:p w14:paraId="10373908" w14:textId="77777777" w:rsidR="00AE029C" w:rsidRPr="00AB0157" w:rsidRDefault="00AE029C" w:rsidP="0042331A">
      <w:pPr>
        <w:pStyle w:val="BodyText"/>
      </w:pPr>
      <w:r w:rsidRPr="00AB0157">
        <w:t xml:space="preserve">The repository is stored in this below </w:t>
      </w:r>
      <w:r w:rsidR="008F7001" w:rsidRPr="00AB0157">
        <w:t>hyperlink</w:t>
      </w:r>
      <w:r w:rsidRPr="00AB0157">
        <w:t>.</w:t>
      </w:r>
    </w:p>
    <w:p w14:paraId="31939D7B" w14:textId="77777777"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14:paraId="24427BC2" w14:textId="77777777" w:rsidTr="00AE029C">
        <w:tc>
          <w:tcPr>
            <w:tcW w:w="9077" w:type="dxa"/>
          </w:tcPr>
          <w:p w14:paraId="070D4CA8" w14:textId="77777777" w:rsidR="00AE029C" w:rsidRPr="00AB0157" w:rsidRDefault="008F7001" w:rsidP="00AE029C">
            <w:pPr>
              <w:pStyle w:val="BodyText"/>
              <w:ind w:left="0"/>
            </w:pPr>
            <w:r w:rsidRPr="00AB0157">
              <w:t>https://github.com/edibwi/scmtraining</w:t>
            </w:r>
          </w:p>
        </w:tc>
      </w:tr>
    </w:tbl>
    <w:p w14:paraId="25929A32" w14:textId="77777777" w:rsidR="00AE029C" w:rsidRPr="00AB0157" w:rsidRDefault="00AE029C" w:rsidP="0042331A">
      <w:pPr>
        <w:pStyle w:val="BodyText"/>
      </w:pPr>
    </w:p>
    <w:p w14:paraId="0432260B" w14:textId="77777777" w:rsidR="00AE029C" w:rsidRPr="00AB0157" w:rsidRDefault="00AE029C" w:rsidP="0042331A">
      <w:pPr>
        <w:pStyle w:val="BodyText"/>
      </w:pPr>
      <w:r w:rsidRPr="00AB0157">
        <w:t>The structure inside is like this below</w:t>
      </w:r>
    </w:p>
    <w:p w14:paraId="12EA181D" w14:textId="77777777"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14:paraId="39ABD924" w14:textId="77777777"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14:paraId="10B6144C" w14:textId="77777777"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14:paraId="34354F66" w14:textId="77777777"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14:paraId="7C33C0D6" w14:textId="77777777" w:rsidR="00AE029C" w:rsidRPr="00AB0157" w:rsidRDefault="00AB0157" w:rsidP="0042331A">
      <w:pPr>
        <w:pStyle w:val="BodyText"/>
        <w:numPr>
          <w:ilvl w:val="0"/>
          <w:numId w:val="19"/>
        </w:numPr>
      </w:pPr>
      <w:r w:rsidRPr="00AB0157">
        <w:t>03</w:t>
      </w:r>
      <w:r w:rsidR="00AE029C" w:rsidRPr="00AB0157">
        <w:t xml:space="preserve"> </w:t>
      </w:r>
      <w:r w:rsidRPr="00AB0157">
        <w:t>Construction</w:t>
      </w:r>
    </w:p>
    <w:p w14:paraId="6879C834" w14:textId="77777777" w:rsidR="00AE029C" w:rsidRPr="00AB0157" w:rsidRDefault="00AB0157" w:rsidP="0042331A">
      <w:pPr>
        <w:pStyle w:val="BodyText"/>
        <w:ind w:left="1080"/>
      </w:pPr>
      <w:r w:rsidRPr="00AB0157">
        <w:t>Contains Source Code and Change Request List during the project</w:t>
      </w:r>
      <w:r w:rsidR="00AE029C" w:rsidRPr="00AB0157">
        <w:t>.</w:t>
      </w:r>
    </w:p>
    <w:p w14:paraId="2302537A" w14:textId="77777777" w:rsidR="00AE029C" w:rsidRPr="00AB0157" w:rsidRDefault="00AE029C" w:rsidP="0042331A">
      <w:pPr>
        <w:pStyle w:val="BodyText"/>
        <w:numPr>
          <w:ilvl w:val="0"/>
          <w:numId w:val="19"/>
        </w:numPr>
      </w:pPr>
      <w:r w:rsidRPr="00AB0157">
        <w:lastRenderedPageBreak/>
        <w:t>0</w:t>
      </w:r>
      <w:r w:rsidR="00AB0157" w:rsidRPr="00AB0157">
        <w:t>4</w:t>
      </w:r>
      <w:r w:rsidRPr="00AB0157">
        <w:t xml:space="preserve"> </w:t>
      </w:r>
      <w:r w:rsidR="00AB0157" w:rsidRPr="00AB0157">
        <w:t>Transition</w:t>
      </w:r>
    </w:p>
    <w:p w14:paraId="2B4927F8" w14:textId="77777777" w:rsidR="00AE029C" w:rsidRPr="00AB0157" w:rsidRDefault="00AB0157" w:rsidP="0042331A">
      <w:pPr>
        <w:pStyle w:val="BodyText"/>
        <w:ind w:left="1080"/>
      </w:pPr>
      <w:r w:rsidRPr="00AB0157">
        <w:t>Contains any documentation related with product release</w:t>
      </w:r>
      <w:r w:rsidR="00AE029C" w:rsidRPr="00AB0157">
        <w:t>.</w:t>
      </w:r>
    </w:p>
    <w:p w14:paraId="308F14DC" w14:textId="77777777" w:rsidR="00813DCF" w:rsidRPr="00AB0157" w:rsidRDefault="00813DCF" w:rsidP="0042331A">
      <w:pPr>
        <w:pStyle w:val="BodyText"/>
      </w:pPr>
    </w:p>
    <w:p w14:paraId="7C200580" w14:textId="77777777"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14:paraId="737FE793" w14:textId="77777777"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14:paraId="0CE3D7C9" w14:textId="77777777"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14:paraId="1BD9E45B" w14:textId="77777777" w:rsidR="00AB0157" w:rsidRPr="00AB0157" w:rsidRDefault="00AB0157" w:rsidP="00AB0157">
      <w:pPr>
        <w:pStyle w:val="BodyText"/>
        <w:numPr>
          <w:ilvl w:val="0"/>
          <w:numId w:val="20"/>
        </w:numPr>
      </w:pPr>
      <w:r w:rsidRPr="00AB0157">
        <w:t>03 Archive contains archive things that do not valid anymore</w:t>
      </w:r>
    </w:p>
    <w:p w14:paraId="111A4297" w14:textId="77777777" w:rsidR="002204DF" w:rsidRPr="00AB0157" w:rsidRDefault="002204DF" w:rsidP="002204DF">
      <w:pPr>
        <w:pStyle w:val="Heading3"/>
        <w:rPr>
          <w:rFonts w:ascii="Verdana" w:hAnsi="Verdana"/>
        </w:rPr>
      </w:pPr>
      <w:bookmarkStart w:id="111" w:name="_Toc139422100"/>
      <w:bookmarkStart w:id="112" w:name="_Toc463366586"/>
      <w:r w:rsidRPr="00AB0157">
        <w:rPr>
          <w:rFonts w:ascii="Verdana" w:hAnsi="Verdana"/>
        </w:rPr>
        <w:t>Non CIs</w:t>
      </w:r>
      <w:bookmarkEnd w:id="111"/>
      <w:bookmarkEnd w:id="112"/>
    </w:p>
    <w:p w14:paraId="377951EE" w14:textId="77777777" w:rsidR="00006680" w:rsidRPr="00AB0157" w:rsidRDefault="00006680" w:rsidP="0042331A">
      <w:pPr>
        <w:pStyle w:val="BodyText"/>
      </w:pPr>
      <w:r w:rsidRPr="00AB0157">
        <w:t xml:space="preserve">Non CIs are but not limited to </w:t>
      </w:r>
    </w:p>
    <w:p w14:paraId="4448DE58" w14:textId="77777777" w:rsidR="00006680" w:rsidRPr="00AB0157" w:rsidRDefault="00006680" w:rsidP="0042331A">
      <w:pPr>
        <w:pStyle w:val="BodyText"/>
        <w:numPr>
          <w:ilvl w:val="0"/>
          <w:numId w:val="20"/>
        </w:numPr>
      </w:pPr>
      <w:r w:rsidRPr="00AB0157">
        <w:t>CI list document</w:t>
      </w:r>
    </w:p>
    <w:p w14:paraId="3A86A95D" w14:textId="77777777" w:rsidR="00006680" w:rsidRPr="00AB0157" w:rsidRDefault="00006680" w:rsidP="0042331A">
      <w:pPr>
        <w:pStyle w:val="BodyText"/>
        <w:numPr>
          <w:ilvl w:val="0"/>
          <w:numId w:val="20"/>
        </w:numPr>
      </w:pPr>
      <w:r w:rsidRPr="00AB0157">
        <w:t>Tools and installers</w:t>
      </w:r>
    </w:p>
    <w:p w14:paraId="5B1C34FE" w14:textId="77777777" w:rsidR="00006680" w:rsidRPr="00AB0157" w:rsidRDefault="00006680" w:rsidP="0042331A">
      <w:pPr>
        <w:pStyle w:val="BodyText"/>
        <w:numPr>
          <w:ilvl w:val="0"/>
          <w:numId w:val="20"/>
        </w:numPr>
      </w:pPr>
      <w:r w:rsidRPr="00AB0157">
        <w:t>Configuration files</w:t>
      </w:r>
    </w:p>
    <w:p w14:paraId="6429D6CD" w14:textId="77777777" w:rsidR="00981BD9" w:rsidRDefault="00981BD9" w:rsidP="00981BD9">
      <w:pPr>
        <w:pStyle w:val="Heading2"/>
        <w:rPr>
          <w:rFonts w:ascii="Verdana" w:hAnsi="Verdana"/>
        </w:rPr>
      </w:pPr>
      <w:bookmarkStart w:id="113" w:name="_Toc139422101"/>
      <w:bookmarkStart w:id="114" w:name="_Toc463366587"/>
      <w:r w:rsidRPr="00AB0157">
        <w:rPr>
          <w:rFonts w:ascii="Verdana" w:hAnsi="Verdana"/>
        </w:rPr>
        <w:t>Configuration and Change Control</w:t>
      </w:r>
      <w:bookmarkEnd w:id="113"/>
      <w:bookmarkEnd w:id="114"/>
    </w:p>
    <w:p w14:paraId="34227135" w14:textId="77777777"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14:paraId="285DC5F6" w14:textId="77777777" w:rsidR="00AB7FA5" w:rsidRPr="00AB0157" w:rsidRDefault="00AB7FA5" w:rsidP="00AB7FA5">
      <w:pPr>
        <w:pStyle w:val="Heading3"/>
        <w:rPr>
          <w:rFonts w:ascii="Verdana" w:hAnsi="Verdana"/>
        </w:rPr>
      </w:pPr>
      <w:bookmarkStart w:id="115" w:name="_Toc139422102"/>
      <w:bookmarkStart w:id="116" w:name="_Toc463366588"/>
      <w:r w:rsidRPr="00AB0157">
        <w:rPr>
          <w:rFonts w:ascii="Verdana" w:hAnsi="Verdana"/>
        </w:rPr>
        <w:t>Change Request Processing and Approval</w:t>
      </w:r>
      <w:bookmarkEnd w:id="115"/>
      <w:bookmarkEnd w:id="116"/>
    </w:p>
    <w:p w14:paraId="308041B0" w14:textId="77777777"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14:paraId="4364D62D" w14:textId="77777777"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14:paraId="0E796301" w14:textId="77777777" w:rsidR="00181FBC" w:rsidRDefault="00181FBC" w:rsidP="0042331A">
      <w:pPr>
        <w:pStyle w:val="BodyText"/>
      </w:pPr>
      <w:r>
        <w:object w:dxaOrig="10750" w:dyaOrig="5511" w14:anchorId="6A546E70">
          <v:shape id="_x0000_i1026" type="#_x0000_t75" style="width:454.6pt;height:232.75pt" o:ole="">
            <v:imagedata r:id="rId16" o:title=""/>
          </v:shape>
          <o:OLEObject Type="Embed" ProgID="Visio.Drawing.11" ShapeID="_x0000_i1026" DrawAspect="Content" ObjectID="_1537282031" r:id="rId17"/>
        </w:object>
      </w:r>
    </w:p>
    <w:p w14:paraId="61D7CAFE" w14:textId="77777777"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14:paraId="2E9363DE" w14:textId="77777777"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14:paraId="676AFD35" w14:textId="77777777" w:rsidR="00AB7FA5" w:rsidRPr="00AB0157" w:rsidRDefault="00AB7FA5" w:rsidP="00AB7FA5">
      <w:pPr>
        <w:pStyle w:val="Heading3"/>
        <w:rPr>
          <w:rFonts w:ascii="Verdana" w:hAnsi="Verdana"/>
        </w:rPr>
      </w:pPr>
      <w:bookmarkStart w:id="117" w:name="_Toc139422103"/>
      <w:bookmarkStart w:id="118" w:name="_Toc463366589"/>
      <w:r w:rsidRPr="00AB0157">
        <w:rPr>
          <w:rFonts w:ascii="Verdana" w:hAnsi="Verdana"/>
        </w:rPr>
        <w:t>Change Control Board (CCB)</w:t>
      </w:r>
      <w:bookmarkEnd w:id="117"/>
      <w:bookmarkEnd w:id="118"/>
    </w:p>
    <w:p w14:paraId="0E80D7FD" w14:textId="77777777" w:rsidR="00181FBC" w:rsidRDefault="00181FBC" w:rsidP="0042331A">
      <w:pPr>
        <w:pStyle w:val="BodyText"/>
      </w:pPr>
      <w:r w:rsidRPr="0019489F">
        <w:t>Threshold is applied to each different cases and size of change request as follow</w:t>
      </w:r>
      <w:r>
        <w:t>:</w:t>
      </w:r>
    </w:p>
    <w:p w14:paraId="7FEAB071" w14:textId="77777777"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14:paraId="466B7F69" w14:textId="77777777" w:rsidTr="007A6A86">
        <w:tc>
          <w:tcPr>
            <w:tcW w:w="2126" w:type="dxa"/>
          </w:tcPr>
          <w:p w14:paraId="697FCD5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14:paraId="66F59131"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14:paraId="75CFF80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707C6C51" w14:textId="77777777" w:rsidTr="007A6A86">
        <w:tc>
          <w:tcPr>
            <w:tcW w:w="2126" w:type="dxa"/>
          </w:tcPr>
          <w:p w14:paraId="2503A8A7"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14:paraId="1869C96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14:paraId="2D60AA92"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14:paraId="664426AD" w14:textId="77777777" w:rsidTr="007A6A86">
        <w:tc>
          <w:tcPr>
            <w:tcW w:w="2126" w:type="dxa"/>
          </w:tcPr>
          <w:p w14:paraId="705451FD"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14:paraId="6DDA4CC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14:paraId="6AC01720"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0D59F0A" w14:textId="77777777" w:rsidTr="007A6A86">
        <w:tc>
          <w:tcPr>
            <w:tcW w:w="2126" w:type="dxa"/>
          </w:tcPr>
          <w:p w14:paraId="5F8CA4F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14:paraId="31A0B98C"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14:paraId="7DFAFD5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3DF0945C" w14:textId="77777777" w:rsidTr="007A6A86">
        <w:tc>
          <w:tcPr>
            <w:tcW w:w="2126" w:type="dxa"/>
          </w:tcPr>
          <w:p w14:paraId="3E43118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14:paraId="2E047283"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14:paraId="7BA9D8D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0062DBF8" w14:textId="77777777" w:rsidTr="007A6A86">
        <w:tc>
          <w:tcPr>
            <w:tcW w:w="2126" w:type="dxa"/>
          </w:tcPr>
          <w:p w14:paraId="517868C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14:paraId="1357C46E"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14:paraId="29175D4B"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6C8FBC88" w14:textId="77777777" w:rsidTr="007A6A86">
        <w:tc>
          <w:tcPr>
            <w:tcW w:w="2126" w:type="dxa"/>
          </w:tcPr>
          <w:p w14:paraId="6B9D64C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14:paraId="102FFC2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14:paraId="1BE99F44"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9F57B4F" w14:textId="77777777" w:rsidTr="007A6A86">
        <w:tc>
          <w:tcPr>
            <w:tcW w:w="2126" w:type="dxa"/>
          </w:tcPr>
          <w:p w14:paraId="61409C8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14:paraId="06C1A8E9"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14:paraId="4E799928"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14:paraId="49884F21" w14:textId="77777777" w:rsidR="00AB7FA5" w:rsidRPr="00AB0157" w:rsidRDefault="00AB7FA5" w:rsidP="0042331A">
      <w:pPr>
        <w:pStyle w:val="BodyText"/>
      </w:pPr>
    </w:p>
    <w:p w14:paraId="0D507F21" w14:textId="77777777" w:rsidR="00DD460C" w:rsidRPr="00AB0157" w:rsidRDefault="00DD460C" w:rsidP="00DD460C">
      <w:pPr>
        <w:pStyle w:val="Heading2"/>
        <w:rPr>
          <w:rFonts w:ascii="Verdana" w:hAnsi="Verdana"/>
        </w:rPr>
      </w:pPr>
      <w:bookmarkStart w:id="119" w:name="_Toc139422104"/>
      <w:bookmarkStart w:id="120" w:name="_Toc463366590"/>
      <w:r w:rsidRPr="00AB0157">
        <w:rPr>
          <w:rFonts w:ascii="Verdana" w:hAnsi="Verdana"/>
        </w:rPr>
        <w:t>Configuration Status Accounting</w:t>
      </w:r>
      <w:bookmarkEnd w:id="119"/>
      <w:bookmarkEnd w:id="120"/>
    </w:p>
    <w:p w14:paraId="6429DC2B" w14:textId="77777777" w:rsidR="00BD743F" w:rsidRPr="00AB0157" w:rsidRDefault="00BD743F" w:rsidP="00BD743F">
      <w:pPr>
        <w:pStyle w:val="Heading3"/>
        <w:rPr>
          <w:rFonts w:ascii="Verdana" w:hAnsi="Verdana"/>
        </w:rPr>
      </w:pPr>
      <w:bookmarkStart w:id="121" w:name="_Management_of_Configuration"/>
      <w:bookmarkStart w:id="122" w:name="_Toc139422105"/>
      <w:bookmarkStart w:id="123" w:name="_Toc463366591"/>
      <w:bookmarkEnd w:id="121"/>
      <w:r w:rsidRPr="00AB0157">
        <w:rPr>
          <w:rFonts w:ascii="Verdana" w:hAnsi="Verdana"/>
        </w:rPr>
        <w:t>Management of Configuration Status</w:t>
      </w:r>
      <w:bookmarkEnd w:id="122"/>
      <w:bookmarkEnd w:id="123"/>
    </w:p>
    <w:p w14:paraId="34F04CE4" w14:textId="77777777"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14:paraId="21168341" w14:textId="77777777" w:rsidTr="006E28E9">
        <w:tc>
          <w:tcPr>
            <w:tcW w:w="9077" w:type="dxa"/>
          </w:tcPr>
          <w:p w14:paraId="01C2968E" w14:textId="77777777"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14:paraId="77B61AE5" w14:textId="77777777" w:rsidR="006E28E9" w:rsidRPr="00AB0157" w:rsidRDefault="006E28E9" w:rsidP="0042331A">
      <w:pPr>
        <w:pStyle w:val="BodyText"/>
      </w:pPr>
    </w:p>
    <w:p w14:paraId="2032C292" w14:textId="77777777"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14:paraId="43C98258" w14:textId="77777777" w:rsidTr="0042331A">
        <w:trPr>
          <w:trHeight w:val="459"/>
        </w:trPr>
        <w:tc>
          <w:tcPr>
            <w:tcW w:w="2079" w:type="dxa"/>
            <w:shd w:val="clear" w:color="auto" w:fill="000000"/>
            <w:vAlign w:val="center"/>
          </w:tcPr>
          <w:p w14:paraId="565F2CC9" w14:textId="77777777"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14:paraId="1C45FB61" w14:textId="77777777"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14:paraId="451EEB69" w14:textId="77777777" w:rsidTr="0042331A">
        <w:trPr>
          <w:trHeight w:val="459"/>
        </w:trPr>
        <w:tc>
          <w:tcPr>
            <w:tcW w:w="2079" w:type="dxa"/>
          </w:tcPr>
          <w:p w14:paraId="249A3619" w14:textId="77777777"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14:paraId="4B1A258A" w14:textId="77777777"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14:paraId="6E90EBC3" w14:textId="77777777" w:rsidTr="0042331A">
        <w:trPr>
          <w:trHeight w:val="459"/>
        </w:trPr>
        <w:tc>
          <w:tcPr>
            <w:tcW w:w="2079" w:type="dxa"/>
          </w:tcPr>
          <w:p w14:paraId="4E39F189" w14:textId="77777777"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14:paraId="1FF3FF2C" w14:textId="77777777"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14:paraId="55DA8C58" w14:textId="77777777" w:rsidTr="0042331A">
        <w:trPr>
          <w:trHeight w:val="459"/>
        </w:trPr>
        <w:tc>
          <w:tcPr>
            <w:tcW w:w="2079" w:type="dxa"/>
          </w:tcPr>
          <w:p w14:paraId="48B17B32" w14:textId="77777777"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14:paraId="5BD0019B" w14:textId="77777777"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14:paraId="635EDAF2" w14:textId="77777777" w:rsidTr="0042331A">
        <w:trPr>
          <w:trHeight w:val="459"/>
        </w:trPr>
        <w:tc>
          <w:tcPr>
            <w:tcW w:w="2079" w:type="dxa"/>
          </w:tcPr>
          <w:p w14:paraId="3C470188" w14:textId="77777777"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14:paraId="0B129806" w14:textId="77777777"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14:paraId="21416D07" w14:textId="77777777" w:rsidTr="0042331A">
        <w:trPr>
          <w:trHeight w:val="459"/>
        </w:trPr>
        <w:tc>
          <w:tcPr>
            <w:tcW w:w="2079" w:type="dxa"/>
          </w:tcPr>
          <w:p w14:paraId="49025BAB" w14:textId="77777777"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14:paraId="7A837C38" w14:textId="77777777"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14:paraId="6600629C" w14:textId="77777777" w:rsidR="002076DD" w:rsidRPr="00AB0157" w:rsidRDefault="002076DD" w:rsidP="0042331A">
      <w:pPr>
        <w:pStyle w:val="BodyText"/>
      </w:pPr>
    </w:p>
    <w:p w14:paraId="37D3D5EF" w14:textId="77777777"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14:paraId="54C314CE" w14:textId="77777777"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14:paraId="5B01FAA7" w14:textId="77777777" w:rsidR="00C97BEF" w:rsidRPr="00AB0157" w:rsidRDefault="00C97BEF" w:rsidP="0042331A">
      <w:pPr>
        <w:pStyle w:val="BodyText"/>
        <w:numPr>
          <w:ilvl w:val="0"/>
          <w:numId w:val="20"/>
        </w:numPr>
      </w:pPr>
      <w:r w:rsidRPr="00AB0157">
        <w:t>No status to UNDERCHANGED</w:t>
      </w:r>
    </w:p>
    <w:p w14:paraId="75F9AE02" w14:textId="77777777" w:rsidR="00C97BEF" w:rsidRPr="00AB0157" w:rsidRDefault="0040138E" w:rsidP="0042331A">
      <w:pPr>
        <w:pStyle w:val="BodyText"/>
        <w:numPr>
          <w:ilvl w:val="0"/>
          <w:numId w:val="20"/>
        </w:numPr>
      </w:pPr>
      <w:r w:rsidRPr="00AB0157">
        <w:t xml:space="preserve">CURRENT </w:t>
      </w:r>
      <w:r w:rsidR="00C97BEF" w:rsidRPr="00AB0157">
        <w:t>to UNDERCHANGED</w:t>
      </w:r>
    </w:p>
    <w:p w14:paraId="06957EA9" w14:textId="77777777" w:rsidR="00C97BEF" w:rsidRPr="00AB0157" w:rsidRDefault="00C97BEF" w:rsidP="0042331A">
      <w:pPr>
        <w:pStyle w:val="BodyText"/>
        <w:numPr>
          <w:ilvl w:val="0"/>
          <w:numId w:val="20"/>
        </w:numPr>
      </w:pPr>
      <w:r w:rsidRPr="00AB0157">
        <w:t>REVIEWED to UNDERCHANGED</w:t>
      </w:r>
    </w:p>
    <w:p w14:paraId="3028DDA8" w14:textId="77777777" w:rsidR="00C97BEF" w:rsidRPr="00AB0157" w:rsidRDefault="00C97BEF" w:rsidP="0042331A">
      <w:pPr>
        <w:pStyle w:val="BodyText"/>
        <w:numPr>
          <w:ilvl w:val="0"/>
          <w:numId w:val="20"/>
        </w:numPr>
      </w:pPr>
      <w:r w:rsidRPr="00AB0157">
        <w:t>REVIEWED to CURRENT</w:t>
      </w:r>
    </w:p>
    <w:p w14:paraId="2ACC3BB7" w14:textId="77777777" w:rsidR="008C5D54" w:rsidRDefault="00C97BEF" w:rsidP="0042331A">
      <w:pPr>
        <w:pStyle w:val="BodyText"/>
      </w:pPr>
      <w:r w:rsidRPr="00AB0157">
        <w:t>Mainly if a document is new or modified, it is given a new version to it.</w:t>
      </w:r>
    </w:p>
    <w:p w14:paraId="781BB278" w14:textId="77777777"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14:paraId="599AA160" w14:textId="77777777" w:rsidR="0051290C" w:rsidRPr="00AB0157" w:rsidRDefault="0051290C" w:rsidP="0042331A">
      <w:pPr>
        <w:pStyle w:val="BodyText"/>
      </w:pPr>
      <w:r>
        <w:object w:dxaOrig="15778" w:dyaOrig="6027" w14:anchorId="441D9EE5">
          <v:shape id="_x0000_i1027" type="#_x0000_t75" style="width:453.75pt;height:173.3pt" o:ole="">
            <v:imagedata r:id="rId18" o:title=""/>
          </v:shape>
          <o:OLEObject Type="Embed" ProgID="Visio.Drawing.11" ShapeID="_x0000_i1027" DrawAspect="Content" ObjectID="_1537282032" r:id="rId19"/>
        </w:object>
      </w:r>
    </w:p>
    <w:p w14:paraId="1C2DBC6A" w14:textId="77777777" w:rsidR="00065888" w:rsidRPr="00AB0157" w:rsidRDefault="00065888" w:rsidP="00065888">
      <w:pPr>
        <w:pStyle w:val="Heading3"/>
        <w:rPr>
          <w:rFonts w:ascii="Verdana" w:hAnsi="Verdana"/>
        </w:rPr>
      </w:pPr>
      <w:bookmarkStart w:id="124" w:name="_Toc139422106"/>
      <w:bookmarkStart w:id="125"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124"/>
      <w:bookmarkEnd w:id="125"/>
      <w:r w:rsidRPr="00AB0157">
        <w:rPr>
          <w:rFonts w:ascii="Verdana" w:hAnsi="Verdana"/>
        </w:rPr>
        <w:t xml:space="preserve"> </w:t>
      </w:r>
    </w:p>
    <w:p w14:paraId="21A1EE80" w14:textId="77777777" w:rsidR="00164FBF" w:rsidRPr="00AB0157" w:rsidRDefault="00164FBF" w:rsidP="0042331A">
      <w:pPr>
        <w:pStyle w:val="BodyText"/>
      </w:pPr>
      <w:r w:rsidRPr="00AB0157">
        <w:t xml:space="preserve">CM audit is part of </w:t>
      </w:r>
      <w:proofErr w:type="spellStart"/>
      <w:r w:rsidRPr="00AB0157">
        <w:t>Mitrais</w:t>
      </w:r>
      <w:proofErr w:type="spellEnd"/>
      <w:r w:rsidRPr="00AB0157">
        <w:t xml:space="preserve"> Project SQA Audit.</w:t>
      </w:r>
    </w:p>
    <w:p w14:paraId="5C475C9F" w14:textId="77777777" w:rsidR="00D12948" w:rsidRPr="00AB0157" w:rsidRDefault="00A83347" w:rsidP="0042331A">
      <w:pPr>
        <w:pStyle w:val="Heading2"/>
        <w:rPr>
          <w:rFonts w:ascii="Verdana" w:hAnsi="Verdana"/>
        </w:rPr>
      </w:pPr>
      <w:bookmarkStart w:id="126"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126"/>
    </w:p>
    <w:p w14:paraId="38B91B7A" w14:textId="77777777" w:rsidR="00164FBF" w:rsidRPr="00AB0157" w:rsidRDefault="00164FBF" w:rsidP="00164FBF">
      <w:pPr>
        <w:pStyle w:val="Heading3"/>
        <w:rPr>
          <w:rFonts w:ascii="Verdana" w:hAnsi="Verdana"/>
        </w:rPr>
      </w:pPr>
      <w:bookmarkStart w:id="127" w:name="_Toc463366594"/>
      <w:bookmarkEnd w:id="70"/>
      <w:bookmarkEnd w:id="71"/>
      <w:bookmarkEnd w:id="72"/>
      <w:bookmarkEnd w:id="73"/>
      <w:bookmarkEnd w:id="74"/>
      <w:r w:rsidRPr="00AB0157">
        <w:rPr>
          <w:rFonts w:ascii="Verdana" w:hAnsi="Verdana"/>
        </w:rPr>
        <w:t xml:space="preserve">New Document Creation </w:t>
      </w:r>
      <w:r w:rsidR="00CC55BC" w:rsidRPr="00AB0157">
        <w:rPr>
          <w:rFonts w:ascii="Verdana" w:hAnsi="Verdana"/>
        </w:rPr>
        <w:t>Process Flow</w:t>
      </w:r>
      <w:bookmarkEnd w:id="127"/>
    </w:p>
    <w:p w14:paraId="305FD763" w14:textId="77777777"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14:paraId="67D6B00D" w14:textId="77777777" w:rsidR="007C65FF" w:rsidRPr="00AB0157" w:rsidRDefault="007C65FF" w:rsidP="0042331A">
      <w:pPr>
        <w:pStyle w:val="BodyText"/>
        <w:numPr>
          <w:ilvl w:val="0"/>
          <w:numId w:val="21"/>
        </w:numPr>
        <w:ind w:left="709"/>
      </w:pPr>
      <w:r w:rsidRPr="00AB0157">
        <w:t>Pick a document template to use</w:t>
      </w:r>
    </w:p>
    <w:p w14:paraId="322CE0AE" w14:textId="77777777" w:rsidR="00D12948" w:rsidRPr="00AB0157" w:rsidRDefault="00D12948" w:rsidP="0042331A">
      <w:pPr>
        <w:pStyle w:val="BodyText"/>
        <w:ind w:left="709"/>
      </w:pPr>
      <w:r w:rsidRPr="00AB0157">
        <w:lastRenderedPageBreak/>
        <w:t xml:space="preserve">Pick one at </w:t>
      </w:r>
      <w:r w:rsidRPr="00AB0157">
        <w:rPr>
          <w:i/>
        </w:rPr>
        <w:t xml:space="preserve">home </w:t>
      </w:r>
      <w:proofErr w:type="spellStart"/>
      <w:r w:rsidRPr="00AB0157">
        <w:rPr>
          <w:i/>
        </w:rPr>
        <w:t>mitrais</w:t>
      </w:r>
      <w:proofErr w:type="spellEnd"/>
      <w:r w:rsidRPr="00AB0157">
        <w:rPr>
          <w:i/>
        </w:rPr>
        <w:t xml:space="preserve"> --&gt; Forms &amp; Stationery Templates</w:t>
      </w:r>
      <w:r w:rsidRPr="00AB0157">
        <w:t xml:space="preserve">. Usually we will use </w:t>
      </w:r>
      <w:r w:rsidRPr="00AB0157">
        <w:rPr>
          <w:i/>
        </w:rPr>
        <w:t xml:space="preserve">Stationary templates --&gt; </w:t>
      </w:r>
      <w:proofErr w:type="spellStart"/>
      <w:r w:rsidRPr="00AB0157">
        <w:rPr>
          <w:i/>
        </w:rPr>
        <w:t>Mitrais</w:t>
      </w:r>
      <w:proofErr w:type="spellEnd"/>
      <w:r w:rsidRPr="00AB0157">
        <w:rPr>
          <w:i/>
        </w:rPr>
        <w:t xml:space="preserve"> Standard SWD Documentation Template</w:t>
      </w:r>
      <w:r w:rsidRPr="00AB0157">
        <w:t>.</w:t>
      </w:r>
    </w:p>
    <w:p w14:paraId="7EB433A5" w14:textId="77777777" w:rsidR="00D12948" w:rsidRPr="00AB0157" w:rsidRDefault="00D12948" w:rsidP="0042331A">
      <w:pPr>
        <w:pStyle w:val="BodyText"/>
        <w:ind w:left="709"/>
      </w:pPr>
      <w:r w:rsidRPr="00AB0157">
        <w:t xml:space="preserve">Please be aware that those templates has extension </w:t>
      </w:r>
      <w:r w:rsidRPr="00AB0157">
        <w:rPr>
          <w:i/>
        </w:rPr>
        <w:t>*.</w:t>
      </w:r>
      <w:proofErr w:type="spellStart"/>
      <w:r w:rsidRPr="00AB0157">
        <w:rPr>
          <w:i/>
        </w:rPr>
        <w:t>dotx</w:t>
      </w:r>
      <w:proofErr w:type="spellEnd"/>
      <w:r w:rsidRPr="00AB0157">
        <w:t xml:space="preserve">. So please save it to a </w:t>
      </w:r>
      <w:r w:rsidRPr="00AB0157">
        <w:rPr>
          <w:i/>
        </w:rPr>
        <w:t>*.</w:t>
      </w:r>
      <w:proofErr w:type="spellStart"/>
      <w:r w:rsidRPr="00AB0157">
        <w:rPr>
          <w:i/>
        </w:rPr>
        <w:t>docx</w:t>
      </w:r>
      <w:proofErr w:type="spellEnd"/>
      <w:r w:rsidRPr="00AB0157">
        <w:t xml:space="preserve"> document first before continue to the next step.</w:t>
      </w:r>
    </w:p>
    <w:p w14:paraId="622E493C" w14:textId="77777777"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14:paraId="24BC6C39" w14:textId="77777777"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14:paraId="6B908FFC" w14:textId="77777777" w:rsidR="00D12948" w:rsidRPr="00AB0157" w:rsidRDefault="009F19DA" w:rsidP="0042331A">
      <w:pPr>
        <w:pStyle w:val="BodyText"/>
        <w:numPr>
          <w:ilvl w:val="0"/>
          <w:numId w:val="21"/>
        </w:numPr>
        <w:ind w:left="709"/>
      </w:pPr>
      <w:r w:rsidRPr="00AB0157">
        <w:t>Give name to the document</w:t>
      </w:r>
    </w:p>
    <w:p w14:paraId="23F0A91D" w14:textId="77777777"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14:paraId="62948D08" w14:textId="77777777" w:rsidR="00DE72F7" w:rsidRPr="00AB0157" w:rsidRDefault="00DE72F7" w:rsidP="00DE72F7">
      <w:pPr>
        <w:pStyle w:val="BodyText"/>
        <w:numPr>
          <w:ilvl w:val="0"/>
          <w:numId w:val="21"/>
        </w:numPr>
        <w:ind w:left="709"/>
      </w:pPr>
      <w:r w:rsidRPr="00AB0157">
        <w:t>Update CI List</w:t>
      </w:r>
    </w:p>
    <w:p w14:paraId="77F36164" w14:textId="77777777"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14:paraId="4EEC3256"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5653F491" w14:textId="77777777"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6DDA4B05" w14:textId="77777777" w:rsidR="009F19DA" w:rsidRPr="00AB0157" w:rsidRDefault="009F19DA" w:rsidP="0042331A">
      <w:pPr>
        <w:pStyle w:val="BodyText"/>
        <w:numPr>
          <w:ilvl w:val="0"/>
          <w:numId w:val="21"/>
        </w:numPr>
        <w:ind w:left="709"/>
      </w:pPr>
      <w:r w:rsidRPr="00AB0157">
        <w:t>Open the document, and then turn Track Changes on</w:t>
      </w:r>
    </w:p>
    <w:p w14:paraId="6A7CF1AE" w14:textId="77777777"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14:paraId="56508B95" w14:textId="77777777"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14:paraId="6B07B821" w14:textId="77777777" w:rsidR="009F19DA" w:rsidRPr="00AB0157" w:rsidRDefault="00DE72F7" w:rsidP="0042331A">
      <w:pPr>
        <w:pStyle w:val="BodyText"/>
        <w:numPr>
          <w:ilvl w:val="0"/>
          <w:numId w:val="21"/>
        </w:numPr>
        <w:ind w:left="709"/>
      </w:pPr>
      <w:r w:rsidRPr="00AB0157">
        <w:t>Start working on the document</w:t>
      </w:r>
    </w:p>
    <w:p w14:paraId="222FC480" w14:textId="77777777" w:rsidR="001132EA" w:rsidRPr="00AB0157" w:rsidRDefault="00E00839" w:rsidP="0042331A">
      <w:pPr>
        <w:pStyle w:val="BodyText"/>
        <w:numPr>
          <w:ilvl w:val="0"/>
          <w:numId w:val="21"/>
        </w:numPr>
        <w:ind w:left="709"/>
      </w:pPr>
      <w:r w:rsidRPr="00AB0157">
        <w:t>Once done, notify CM Manager for review</w:t>
      </w:r>
    </w:p>
    <w:p w14:paraId="1D921561" w14:textId="77777777" w:rsidR="00E00839" w:rsidRPr="00AB0157" w:rsidRDefault="00164FBF" w:rsidP="00164FBF">
      <w:pPr>
        <w:pStyle w:val="Heading3"/>
        <w:rPr>
          <w:rFonts w:ascii="Verdana" w:hAnsi="Verdana"/>
        </w:rPr>
      </w:pPr>
      <w:bookmarkStart w:id="128"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128"/>
    </w:p>
    <w:p w14:paraId="084AEA88" w14:textId="77777777" w:rsidR="00E00839" w:rsidRPr="00AB0157" w:rsidRDefault="00E00839" w:rsidP="0042331A">
      <w:pPr>
        <w:pStyle w:val="BodyText"/>
      </w:pPr>
      <w:r w:rsidRPr="00AB0157">
        <w:t>These are the step on how to update a document.</w:t>
      </w:r>
    </w:p>
    <w:p w14:paraId="3D14110A" w14:textId="77777777" w:rsidR="00E00839" w:rsidRPr="00AB0157" w:rsidRDefault="00E00839" w:rsidP="0042331A">
      <w:pPr>
        <w:pStyle w:val="BodyText"/>
        <w:numPr>
          <w:ilvl w:val="0"/>
          <w:numId w:val="22"/>
        </w:numPr>
        <w:ind w:left="709"/>
      </w:pPr>
      <w:r w:rsidRPr="00AB0157">
        <w:t>Find out the latest version of the document in CI List</w:t>
      </w:r>
    </w:p>
    <w:p w14:paraId="45DE77DC" w14:textId="77777777"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14:paraId="02A91ADA" w14:textId="77777777" w:rsidR="00113C4B" w:rsidRPr="00AB0157" w:rsidRDefault="00113C4B" w:rsidP="0042331A">
      <w:pPr>
        <w:pStyle w:val="BodyText"/>
        <w:ind w:left="709"/>
      </w:pPr>
      <w:r w:rsidRPr="00AB0157">
        <w:rPr>
          <w:i/>
        </w:rPr>
        <w:t xml:space="preserve">For example: the latest version is </w:t>
      </w:r>
      <w:proofErr w:type="spellStart"/>
      <w:r w:rsidR="006677C5">
        <w:rPr>
          <w:i/>
        </w:rPr>
        <w:t>SCMBlog</w:t>
      </w:r>
      <w:r w:rsidRPr="00AB0157">
        <w:rPr>
          <w:i/>
        </w:rPr>
        <w:t>_SCM</w:t>
      </w:r>
      <w:proofErr w:type="spellEnd"/>
      <w:r w:rsidR="006677C5">
        <w:rPr>
          <w:i/>
        </w:rPr>
        <w:t xml:space="preserve"> </w:t>
      </w:r>
      <w:r w:rsidRPr="00AB0157">
        <w:rPr>
          <w:i/>
        </w:rPr>
        <w:t>Plan_v1.0.docx</w:t>
      </w:r>
      <w:r w:rsidR="003446F4" w:rsidRPr="00AB0157">
        <w:rPr>
          <w:i/>
        </w:rPr>
        <w:t xml:space="preserve"> in Baseline</w:t>
      </w:r>
      <w:r w:rsidRPr="00AB0157">
        <w:rPr>
          <w:i/>
        </w:rPr>
        <w:t>, status CURRENT</w:t>
      </w:r>
    </w:p>
    <w:p w14:paraId="2C77CE33" w14:textId="77777777"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14:paraId="0B2E4C6E" w14:textId="77777777" w:rsidR="00D51E47" w:rsidRPr="00AB0157" w:rsidRDefault="00113C4B" w:rsidP="0042331A">
      <w:pPr>
        <w:pStyle w:val="BodyText"/>
        <w:ind w:left="709"/>
      </w:pPr>
      <w:r w:rsidRPr="00AB0157">
        <w:t>Always create a copy of a document if the version is increased.</w:t>
      </w:r>
    </w:p>
    <w:p w14:paraId="0A36D089" w14:textId="77777777" w:rsidR="003446F4" w:rsidRPr="00AB0157" w:rsidRDefault="003446F4" w:rsidP="0042331A">
      <w:pPr>
        <w:pStyle w:val="BodyText"/>
        <w:ind w:left="709"/>
      </w:pPr>
      <w:r w:rsidRPr="00AB0157">
        <w:rPr>
          <w:i/>
        </w:rPr>
        <w:t xml:space="preserve">For example: so now there are two documents, </w:t>
      </w:r>
      <w:proofErr w:type="spellStart"/>
      <w:r w:rsidR="006677C5">
        <w:rPr>
          <w:i/>
        </w:rPr>
        <w:t>SCMBlog</w:t>
      </w:r>
      <w:r w:rsidRPr="00AB0157">
        <w:rPr>
          <w:i/>
        </w:rPr>
        <w:t>_SCM</w:t>
      </w:r>
      <w:proofErr w:type="spellEnd"/>
      <w:r w:rsidR="006677C5">
        <w:rPr>
          <w:i/>
        </w:rPr>
        <w:t xml:space="preserve"> </w:t>
      </w:r>
      <w:r w:rsidRPr="00AB0157">
        <w:rPr>
          <w:i/>
        </w:rPr>
        <w:t xml:space="preserve">Plan_v1.0.docx in Baseline and </w:t>
      </w:r>
      <w:proofErr w:type="spellStart"/>
      <w:r w:rsidR="006677C5">
        <w:rPr>
          <w:i/>
        </w:rPr>
        <w:t>SCMBlog</w:t>
      </w:r>
      <w:r w:rsidRPr="00AB0157">
        <w:rPr>
          <w:i/>
        </w:rPr>
        <w:t>_SCM</w:t>
      </w:r>
      <w:proofErr w:type="spellEnd"/>
      <w:r w:rsidR="006677C5">
        <w:rPr>
          <w:i/>
        </w:rPr>
        <w:t xml:space="preserve"> </w:t>
      </w:r>
      <w:r w:rsidRPr="00AB0157">
        <w:rPr>
          <w:i/>
        </w:rPr>
        <w:t>Plan_v1.1.docx in Working</w:t>
      </w:r>
    </w:p>
    <w:p w14:paraId="73EAD090" w14:textId="77777777" w:rsidR="0065353F" w:rsidRPr="00AB0157" w:rsidRDefault="00EA42FA" w:rsidP="0042331A">
      <w:pPr>
        <w:pStyle w:val="BodyText"/>
        <w:numPr>
          <w:ilvl w:val="0"/>
          <w:numId w:val="22"/>
        </w:numPr>
        <w:ind w:left="709"/>
      </w:pPr>
      <w:r w:rsidRPr="00AB0157">
        <w:t>If the old document is not needed anymore move it to Archive folder</w:t>
      </w:r>
    </w:p>
    <w:p w14:paraId="12501861" w14:textId="77777777"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14:paraId="25C402A7" w14:textId="77777777"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14:paraId="6BA68A18" w14:textId="77777777" w:rsidR="00811470" w:rsidRPr="00AB0157" w:rsidRDefault="00811470" w:rsidP="0042331A">
      <w:pPr>
        <w:pStyle w:val="BodyText"/>
        <w:ind w:left="709"/>
        <w:rPr>
          <w:i/>
        </w:rPr>
      </w:pPr>
      <w:r w:rsidRPr="00AB0157">
        <w:rPr>
          <w:i/>
        </w:rPr>
        <w:t xml:space="preserve">For example: </w:t>
      </w:r>
      <w:proofErr w:type="spellStart"/>
      <w:r w:rsidR="006677C5">
        <w:rPr>
          <w:i/>
        </w:rPr>
        <w:t>SCMBlog</w:t>
      </w:r>
      <w:r w:rsidRPr="00AB0157">
        <w:rPr>
          <w:i/>
        </w:rPr>
        <w:t>_SCM</w:t>
      </w:r>
      <w:proofErr w:type="spellEnd"/>
      <w:r w:rsidR="006677C5">
        <w:rPr>
          <w:i/>
        </w:rPr>
        <w:t xml:space="preserve"> </w:t>
      </w:r>
      <w:r w:rsidRPr="00AB0157">
        <w:rPr>
          <w:i/>
        </w:rPr>
        <w:t>Plan_v1.0.docx is in Baseline, so do not move it to Archive.</w:t>
      </w:r>
    </w:p>
    <w:p w14:paraId="6F0CBB38" w14:textId="77777777"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14:paraId="567740F6" w14:textId="77777777"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14:paraId="380413AE" w14:textId="77777777" w:rsidR="00113C4B" w:rsidRPr="00AB0157" w:rsidRDefault="00DE72F7" w:rsidP="0042331A">
      <w:pPr>
        <w:pStyle w:val="BodyText"/>
        <w:ind w:left="709"/>
      </w:pPr>
      <w:r w:rsidRPr="00AB0157">
        <w:t xml:space="preserve">Change status or add a new record depends on what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14:paraId="0F73CCC9"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6883F4F0" w14:textId="77777777"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295884B0" w14:textId="77777777" w:rsidR="00113C4B" w:rsidRPr="00AB0157" w:rsidRDefault="00DE72F7" w:rsidP="0042331A">
      <w:pPr>
        <w:pStyle w:val="BodyText"/>
        <w:numPr>
          <w:ilvl w:val="0"/>
          <w:numId w:val="22"/>
        </w:numPr>
        <w:ind w:left="709"/>
      </w:pPr>
      <w:r w:rsidRPr="00AB0157">
        <w:t>Open the document, and check Track Changes turned on</w:t>
      </w:r>
    </w:p>
    <w:p w14:paraId="43E72430" w14:textId="77777777"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14:paraId="15640D85" w14:textId="77777777"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14:paraId="3A67771E" w14:textId="77777777" w:rsidR="00DE72F7" w:rsidRPr="00AB0157" w:rsidRDefault="00DE72F7" w:rsidP="0042331A">
      <w:pPr>
        <w:pStyle w:val="BodyText"/>
        <w:numPr>
          <w:ilvl w:val="0"/>
          <w:numId w:val="22"/>
        </w:numPr>
        <w:ind w:left="709"/>
      </w:pPr>
      <w:r w:rsidRPr="00AB0157">
        <w:t>Start working on the document</w:t>
      </w:r>
    </w:p>
    <w:p w14:paraId="2E517E89" w14:textId="77777777" w:rsidR="002D4913" w:rsidRPr="00AB0157" w:rsidRDefault="002D4913" w:rsidP="0042331A">
      <w:pPr>
        <w:pStyle w:val="BodyText"/>
        <w:ind w:left="709"/>
      </w:pPr>
      <w:r w:rsidRPr="00AB0157">
        <w:t>Better to fix Review defect first if any, then adding another things</w:t>
      </w:r>
      <w:r w:rsidR="001A7BBE" w:rsidRPr="00AB0157">
        <w:t>.</w:t>
      </w:r>
    </w:p>
    <w:p w14:paraId="07700FEF" w14:textId="77777777" w:rsidR="00DE72F7" w:rsidRPr="00AB0157" w:rsidRDefault="00DE72F7" w:rsidP="0042331A">
      <w:pPr>
        <w:pStyle w:val="BodyText"/>
        <w:numPr>
          <w:ilvl w:val="0"/>
          <w:numId w:val="22"/>
        </w:numPr>
        <w:ind w:left="709"/>
      </w:pPr>
      <w:r w:rsidRPr="00AB0157">
        <w:t>Once done, notify CM Manager for review</w:t>
      </w:r>
    </w:p>
    <w:p w14:paraId="71200635" w14:textId="77777777" w:rsidR="00E00839" w:rsidRPr="00AB0157" w:rsidRDefault="00E00F59" w:rsidP="00164FBF">
      <w:pPr>
        <w:pStyle w:val="Heading3"/>
        <w:rPr>
          <w:rFonts w:ascii="Verdana" w:hAnsi="Verdana"/>
        </w:rPr>
      </w:pPr>
      <w:bookmarkStart w:id="129"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129"/>
    </w:p>
    <w:p w14:paraId="749B1CE8" w14:textId="77777777" w:rsidR="001A7BBE" w:rsidRPr="00AB0157" w:rsidRDefault="001A7BBE" w:rsidP="0042331A">
      <w:pPr>
        <w:pStyle w:val="BodyText"/>
        <w:ind w:left="720" w:hanging="360"/>
      </w:pPr>
      <w:r w:rsidRPr="00AB0157">
        <w:t>These are the steps on how to review a document.</w:t>
      </w:r>
    </w:p>
    <w:p w14:paraId="7DB0E1A5" w14:textId="77777777" w:rsidR="001A7BBE" w:rsidRPr="00AB0157" w:rsidRDefault="001A7BBE" w:rsidP="0042331A">
      <w:pPr>
        <w:pStyle w:val="BodyText"/>
        <w:numPr>
          <w:ilvl w:val="0"/>
          <w:numId w:val="23"/>
        </w:numPr>
        <w:ind w:left="709"/>
      </w:pPr>
      <w:r w:rsidRPr="00AB0157">
        <w:t>Create a copy of the document in Working folder, add the document name with “_review”</w:t>
      </w:r>
    </w:p>
    <w:p w14:paraId="05CD7067" w14:textId="77777777"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14:paraId="355DE3D4" w14:textId="77777777" w:rsidR="001A7BBE" w:rsidRPr="00AB0157" w:rsidRDefault="001A7BBE" w:rsidP="0042331A">
      <w:pPr>
        <w:pStyle w:val="BodyText"/>
        <w:numPr>
          <w:ilvl w:val="0"/>
          <w:numId w:val="23"/>
        </w:numPr>
        <w:ind w:left="709"/>
      </w:pPr>
      <w:r w:rsidRPr="00AB0157">
        <w:t>Move the old document to Archive folder</w:t>
      </w:r>
    </w:p>
    <w:p w14:paraId="6DFA0FA2" w14:textId="77777777" w:rsidR="00CC55BC" w:rsidRPr="00AB0157" w:rsidRDefault="001A7BBE" w:rsidP="0042331A">
      <w:pPr>
        <w:pStyle w:val="BodyText"/>
        <w:numPr>
          <w:ilvl w:val="0"/>
          <w:numId w:val="23"/>
        </w:numPr>
        <w:ind w:left="709"/>
      </w:pPr>
      <w:r w:rsidRPr="00AB0157">
        <w:t>Update CI List according to current status</w:t>
      </w:r>
    </w:p>
    <w:p w14:paraId="2D36AEF7" w14:textId="77777777"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14:paraId="25E30FFA" w14:textId="77777777"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14:paraId="12E89FEC" w14:textId="77777777"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014BD9C2" w14:textId="77777777" w:rsidR="001A7BBE" w:rsidRPr="00AB0157" w:rsidRDefault="00CC55BC" w:rsidP="0042331A">
      <w:pPr>
        <w:pStyle w:val="BodyText"/>
        <w:numPr>
          <w:ilvl w:val="0"/>
          <w:numId w:val="23"/>
        </w:numPr>
        <w:ind w:left="709"/>
      </w:pPr>
      <w:r w:rsidRPr="00AB0157">
        <w:t>Start reviewing the document</w:t>
      </w:r>
    </w:p>
    <w:p w14:paraId="55EDA3B8" w14:textId="77777777"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14:paraId="18AEA52F" w14:textId="77777777" w:rsidR="004A01A0" w:rsidRPr="00AB0157" w:rsidRDefault="004A01A0" w:rsidP="0042331A">
      <w:pPr>
        <w:pStyle w:val="BodyText"/>
        <w:ind w:left="709"/>
      </w:pPr>
      <w:r w:rsidRPr="00AB0157">
        <w:t>To comment: simply right click the part --&gt; New Comment</w:t>
      </w:r>
    </w:p>
    <w:p w14:paraId="7F03CB1F" w14:textId="77777777" w:rsidR="004A01A0" w:rsidRPr="00AB0157" w:rsidRDefault="004A01A0" w:rsidP="0042331A">
      <w:pPr>
        <w:pStyle w:val="BodyText"/>
        <w:ind w:left="709"/>
      </w:pPr>
      <w:r w:rsidRPr="00AB0157">
        <w:t>To mark done: simply right click the comment --&gt; Mark Comment Done</w:t>
      </w:r>
    </w:p>
    <w:p w14:paraId="4F94564D" w14:textId="77777777" w:rsidR="004A01A0" w:rsidRPr="00AB0157" w:rsidRDefault="00A70114" w:rsidP="0042331A">
      <w:pPr>
        <w:pStyle w:val="BodyText"/>
        <w:numPr>
          <w:ilvl w:val="0"/>
          <w:numId w:val="23"/>
        </w:numPr>
        <w:ind w:left="709"/>
      </w:pPr>
      <w:r w:rsidRPr="00AB0157">
        <w:t>Finished Review or Releasing Baseline</w:t>
      </w:r>
    </w:p>
    <w:p w14:paraId="08BFB380" w14:textId="77777777" w:rsidR="00A70114" w:rsidRPr="00AB0157" w:rsidRDefault="00A70114" w:rsidP="0042331A">
      <w:pPr>
        <w:pStyle w:val="BodyText"/>
        <w:ind w:left="709"/>
      </w:pPr>
      <w:r w:rsidRPr="00AB0157">
        <w:t>It depends on the result of the document review:</w:t>
      </w:r>
    </w:p>
    <w:p w14:paraId="3D55DBB7" w14:textId="77777777" w:rsidR="00A70114" w:rsidRPr="00AB0157" w:rsidRDefault="00A70114" w:rsidP="0042331A">
      <w:pPr>
        <w:pStyle w:val="BodyText"/>
        <w:numPr>
          <w:ilvl w:val="0"/>
          <w:numId w:val="20"/>
        </w:numPr>
      </w:pPr>
      <w:r w:rsidRPr="00AB0157">
        <w:t>Release Baseline if it is all good</w:t>
      </w:r>
    </w:p>
    <w:p w14:paraId="21DAC763" w14:textId="77777777" w:rsidR="00A70114" w:rsidRPr="00AB0157" w:rsidRDefault="00A70114" w:rsidP="0042331A">
      <w:pPr>
        <w:pStyle w:val="BodyText"/>
        <w:numPr>
          <w:ilvl w:val="0"/>
          <w:numId w:val="20"/>
        </w:numPr>
      </w:pPr>
      <w:r w:rsidRPr="00AB0157">
        <w:t>Finished Review and schedule to Document Update if defect found.</w:t>
      </w:r>
    </w:p>
    <w:p w14:paraId="611FD484" w14:textId="77777777" w:rsidR="00A70114" w:rsidRPr="00AB0157" w:rsidRDefault="00A70114" w:rsidP="0042331A">
      <w:pPr>
        <w:pStyle w:val="BodyText"/>
        <w:numPr>
          <w:ilvl w:val="0"/>
          <w:numId w:val="23"/>
        </w:numPr>
        <w:ind w:left="709"/>
      </w:pPr>
      <w:r w:rsidRPr="00AB0157">
        <w:lastRenderedPageBreak/>
        <w:t>Update CI List again</w:t>
      </w:r>
    </w:p>
    <w:p w14:paraId="1D28A499" w14:textId="77777777" w:rsidR="00164FBF" w:rsidRPr="00AB0157" w:rsidRDefault="00A70114" w:rsidP="0042331A">
      <w:pPr>
        <w:pStyle w:val="BodyText"/>
        <w:ind w:left="709"/>
      </w:pPr>
      <w:r w:rsidRPr="00AB0157">
        <w:t>Whether the document is released to Baseline or scheduled to be updated due to defect found.</w:t>
      </w:r>
    </w:p>
    <w:p w14:paraId="3B3F307D" w14:textId="77777777" w:rsidR="00164FBF" w:rsidRPr="00AB0157" w:rsidRDefault="00164FBF" w:rsidP="0042331A">
      <w:pPr>
        <w:pStyle w:val="BodyText"/>
      </w:pPr>
    </w:p>
    <w:sectPr w:rsidR="00164FBF" w:rsidRPr="00AB0157" w:rsidSect="005F7D6E">
      <w:headerReference w:type="default" r:id="rId20"/>
      <w:footerReference w:type="default" r:id="rId21"/>
      <w:pgSz w:w="11909" w:h="16834" w:code="9"/>
      <w:pgMar w:top="1411" w:right="1411" w:bottom="1411" w:left="141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Edi Prayitno" w:date="2016-10-05T17:29:00Z" w:initials="EP">
    <w:p w14:paraId="47C0A476" w14:textId="77777777" w:rsidR="009B39FD" w:rsidRDefault="009B39FD">
      <w:pPr>
        <w:pStyle w:val="CommentText"/>
      </w:pPr>
      <w:r>
        <w:rPr>
          <w:rStyle w:val="CommentReference"/>
        </w:rPr>
        <w:annotationRef/>
      </w:r>
      <w:r>
        <w:t xml:space="preserve">Revise the alignment for the page number </w:t>
      </w:r>
    </w:p>
  </w:comment>
  <w:comment w:id="76" w:author="Edi Prayitno" w:date="2016-10-05T17:30:00Z" w:initials="EP">
    <w:p w14:paraId="44722686" w14:textId="77777777" w:rsidR="009B39FD" w:rsidRDefault="009B39FD">
      <w:pPr>
        <w:pStyle w:val="CommentText"/>
      </w:pPr>
      <w:r>
        <w:rPr>
          <w:rStyle w:val="CommentReference"/>
        </w:rPr>
        <w:annotationRef/>
      </w:r>
      <w:proofErr w:type="spellStart"/>
      <w:r>
        <w:t>Git</w:t>
      </w:r>
      <w:proofErr w:type="spellEnd"/>
      <w:r>
        <w:t xml:space="preserve"> Client for </w:t>
      </w:r>
      <w:r w:rsidRPr="00AB0157">
        <w:rPr>
          <w:rFonts w:ascii="Verdana" w:hAnsi="Verdana"/>
        </w:rPr>
        <w:t>Version control system for project development</w:t>
      </w:r>
      <w:r>
        <w:rPr>
          <w:rStyle w:val="CommentReference"/>
        </w:rPr>
        <w:annotationRef/>
      </w:r>
    </w:p>
  </w:comment>
  <w:comment w:id="80" w:author="Edi Prayitno" w:date="2016-10-05T17:30:00Z" w:initials="EP">
    <w:p w14:paraId="6A3CAC7B" w14:textId="77777777" w:rsidR="009B39FD" w:rsidRDefault="009B39FD">
      <w:pPr>
        <w:pStyle w:val="CommentText"/>
      </w:pPr>
      <w:r>
        <w:rPr>
          <w:rStyle w:val="CommentReference"/>
        </w:rPr>
        <w:annotationRef/>
      </w:r>
      <w:r>
        <w:t xml:space="preserve">Add </w:t>
      </w:r>
      <w:proofErr w:type="spellStart"/>
      <w:r>
        <w:t>Git</w:t>
      </w:r>
      <w:proofErr w:type="spellEnd"/>
      <w:r>
        <w:t xml:space="preserve"> Hub as </w:t>
      </w:r>
      <w:proofErr w:type="spellStart"/>
      <w:r>
        <w:t>Git</w:t>
      </w:r>
      <w:proofErr w:type="spellEnd"/>
      <w:r>
        <w:t xml:space="preserve"> Server for </w:t>
      </w:r>
      <w:r w:rsidRPr="00AB0157">
        <w:rPr>
          <w:rFonts w:ascii="Verdana" w:hAnsi="Verdana"/>
        </w:rPr>
        <w:t>Version control system for project development</w:t>
      </w:r>
      <w:r>
        <w:rPr>
          <w:rStyle w:val="CommentReference"/>
        </w:rPr>
        <w:annotationRef/>
      </w:r>
    </w:p>
  </w:comment>
  <w:comment w:id="90" w:author="Edi Prayitno" w:date="2016-10-05T17:33:00Z" w:initials="EP">
    <w:p w14:paraId="34B1E7AA" w14:textId="77777777" w:rsidR="009B39FD" w:rsidRDefault="009B39FD">
      <w:pPr>
        <w:pStyle w:val="CommentText"/>
      </w:pPr>
      <w:r>
        <w:rPr>
          <w:rStyle w:val="CommentReference"/>
        </w:rPr>
        <w:annotationRef/>
      </w:r>
      <w:r w:rsidRPr="009B39FD">
        <w:t>cpanel.idhostinger.com</w:t>
      </w:r>
      <w:r>
        <w:t xml:space="preserve"> as Application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0A476" w15:done="1"/>
  <w15:commentEx w15:paraId="44722686" w15:done="1"/>
  <w15:commentEx w15:paraId="6A3CAC7B" w15:done="1"/>
  <w15:commentEx w15:paraId="34B1E7AA"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E95EA" w14:textId="77777777" w:rsidR="002E5F73" w:rsidRDefault="002E5F73" w:rsidP="003F282C">
      <w:pPr>
        <w:pStyle w:val="Subtitle"/>
      </w:pPr>
      <w:r>
        <w:separator/>
      </w:r>
    </w:p>
  </w:endnote>
  <w:endnote w:type="continuationSeparator" w:id="0">
    <w:p w14:paraId="12575794" w14:textId="77777777" w:rsidR="002E5F73" w:rsidRDefault="002E5F73"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14:paraId="16F6C1EB" w14:textId="77777777" w:rsidTr="00D71627">
      <w:tc>
        <w:tcPr>
          <w:tcW w:w="3307" w:type="dxa"/>
        </w:tcPr>
        <w:p w14:paraId="22D7EF58" w14:textId="77777777"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14:paraId="5105D64A" w14:textId="6A26E9D0" w:rsidR="004A0860" w:rsidRPr="00AF0727" w:rsidRDefault="004A0860" w:rsidP="00893CF5">
          <w:pPr>
            <w:pStyle w:val="Footer"/>
            <w:jc w:val="center"/>
            <w:rPr>
              <w:rFonts w:ascii="Verdana" w:hAnsi="Verdana" w:cs="Arial"/>
              <w:sz w:val="16"/>
              <w:szCs w:val="16"/>
            </w:rPr>
          </w:pPr>
        </w:p>
      </w:tc>
      <w:tc>
        <w:tcPr>
          <w:tcW w:w="3065" w:type="dxa"/>
        </w:tcPr>
        <w:p w14:paraId="67FAAE1F" w14:textId="7229D9F2"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4201ED">
            <w:rPr>
              <w:rStyle w:val="PageNumber"/>
              <w:rFonts w:ascii="Verdana" w:hAnsi="Verdana" w:cs="Arial"/>
              <w:noProof/>
              <w:sz w:val="16"/>
              <w:szCs w:val="16"/>
            </w:rPr>
            <w:t>12</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4201ED">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14:paraId="137A0201" w14:textId="77777777" w:rsidR="004A0860" w:rsidRDefault="004A0860" w:rsidP="00B946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99D83" w14:textId="77777777" w:rsidR="002E5F73" w:rsidRDefault="002E5F73" w:rsidP="003F282C">
      <w:pPr>
        <w:pStyle w:val="Subtitle"/>
      </w:pPr>
      <w:r>
        <w:separator/>
      </w:r>
    </w:p>
  </w:footnote>
  <w:footnote w:type="continuationSeparator" w:id="0">
    <w:p w14:paraId="67CE3200" w14:textId="77777777" w:rsidR="002E5F73" w:rsidRDefault="002E5F73" w:rsidP="003F282C">
      <w:pPr>
        <w:pStyle w:val="Sub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14:paraId="30806079" w14:textId="77777777" w:rsidTr="00D71627">
      <w:tc>
        <w:tcPr>
          <w:tcW w:w="4644" w:type="dxa"/>
          <w:vAlign w:val="center"/>
        </w:tcPr>
        <w:p w14:paraId="0852C816" w14:textId="77777777"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14:paraId="6AD2B541" w14:textId="77777777" w:rsidR="004A0860" w:rsidRPr="00AF0727" w:rsidRDefault="004A0860" w:rsidP="00893CF5">
          <w:pPr>
            <w:pStyle w:val="Header"/>
            <w:rPr>
              <w:rFonts w:ascii="Verdana" w:hAnsi="Verdana"/>
              <w:color w:val="777777"/>
            </w:rPr>
          </w:pPr>
        </w:p>
      </w:tc>
    </w:tr>
  </w:tbl>
  <w:p w14:paraId="4801BE20" w14:textId="77777777" w:rsidR="004A0860" w:rsidRDefault="004A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 Gede Juniada Bendesa">
    <w15:presenceInfo w15:providerId="AD" w15:userId="S-1-5-21-3090755164-1501800488-1772020393-2499"/>
  </w15:person>
  <w15:person w15:author="Edi Prayitno">
    <w15:presenceInfo w15:providerId="AD" w15:userId="S-1-5-21-3090755164-1501800488-1772020393-11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45249"/>
    <w:rsid w:val="00253F58"/>
    <w:rsid w:val="00266ED4"/>
    <w:rsid w:val="002A1169"/>
    <w:rsid w:val="002C4EBC"/>
    <w:rsid w:val="002D4913"/>
    <w:rsid w:val="002E1D54"/>
    <w:rsid w:val="002E5F73"/>
    <w:rsid w:val="003268FD"/>
    <w:rsid w:val="003446F4"/>
    <w:rsid w:val="00350653"/>
    <w:rsid w:val="00353F26"/>
    <w:rsid w:val="00373BD6"/>
    <w:rsid w:val="003814F8"/>
    <w:rsid w:val="00392529"/>
    <w:rsid w:val="003E1646"/>
    <w:rsid w:val="003F282C"/>
    <w:rsid w:val="0040138E"/>
    <w:rsid w:val="004100D5"/>
    <w:rsid w:val="004201ED"/>
    <w:rsid w:val="0042331A"/>
    <w:rsid w:val="00452917"/>
    <w:rsid w:val="00462755"/>
    <w:rsid w:val="00463EA5"/>
    <w:rsid w:val="0047490A"/>
    <w:rsid w:val="004766EE"/>
    <w:rsid w:val="004818C1"/>
    <w:rsid w:val="00493AFF"/>
    <w:rsid w:val="004A01A0"/>
    <w:rsid w:val="004A05B7"/>
    <w:rsid w:val="004A0860"/>
    <w:rsid w:val="004C6C02"/>
    <w:rsid w:val="004C7037"/>
    <w:rsid w:val="004D0BF6"/>
    <w:rsid w:val="004E3C87"/>
    <w:rsid w:val="004F0C09"/>
    <w:rsid w:val="0051290C"/>
    <w:rsid w:val="00520017"/>
    <w:rsid w:val="00536E56"/>
    <w:rsid w:val="0053733D"/>
    <w:rsid w:val="00546C2E"/>
    <w:rsid w:val="005518A2"/>
    <w:rsid w:val="0055766E"/>
    <w:rsid w:val="00564309"/>
    <w:rsid w:val="00565D94"/>
    <w:rsid w:val="00575C82"/>
    <w:rsid w:val="005A05A9"/>
    <w:rsid w:val="005A5653"/>
    <w:rsid w:val="005B6A6D"/>
    <w:rsid w:val="005F7D6E"/>
    <w:rsid w:val="00611DFC"/>
    <w:rsid w:val="00623225"/>
    <w:rsid w:val="00637449"/>
    <w:rsid w:val="0065353F"/>
    <w:rsid w:val="006677C5"/>
    <w:rsid w:val="006841C0"/>
    <w:rsid w:val="00687E36"/>
    <w:rsid w:val="0069514E"/>
    <w:rsid w:val="006A00CD"/>
    <w:rsid w:val="006A56AD"/>
    <w:rsid w:val="006A6583"/>
    <w:rsid w:val="006B0D0C"/>
    <w:rsid w:val="006B78DB"/>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E0675"/>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B39FD"/>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26E3232"/>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edibwi/scmtraining/tree/master/02%20Elaboration/01%20Baseline"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edibwi/scmtraining/tree/master/01%20Inception/01%20Baseline"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dibwi/scmtraining/tree/master/03%20Construction/01%20Baseline" TargetMode="External"/><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edibwi/scmtraining/tree/master/03%20Construction/01%20Base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819E-1BEA-4E4B-8220-DE798DA3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19152</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I Gede Juniada Bendesa</cp:lastModifiedBy>
  <cp:revision>5</cp:revision>
  <cp:lastPrinted>2001-09-06T15:54:00Z</cp:lastPrinted>
  <dcterms:created xsi:type="dcterms:W3CDTF">2016-10-06T09:53:00Z</dcterms:created>
  <dcterms:modified xsi:type="dcterms:W3CDTF">2016-10-06T10:01:00Z</dcterms:modified>
</cp:coreProperties>
</file>